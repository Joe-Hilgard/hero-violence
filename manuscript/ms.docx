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3381" w14:textId="77777777" w:rsidR="006F33D0" w:rsidRPr="006F33D0" w:rsidRDefault="006F33D0" w:rsidP="006F33D0">
      <w:pPr>
        <w:spacing w:line="480" w:lineRule="auto"/>
        <w:ind w:firstLine="720"/>
        <w:contextualSpacing/>
        <w:jc w:val="center"/>
        <w:rPr>
          <w:rFonts w:ascii="Arial" w:hAnsi="Arial" w:cs="Arial"/>
          <w:b/>
          <w:sz w:val="24"/>
          <w:szCs w:val="24"/>
        </w:rPr>
      </w:pPr>
      <w:r>
        <w:rPr>
          <w:rFonts w:ascii="Arial" w:hAnsi="Arial" w:cs="Arial"/>
          <w:b/>
          <w:sz w:val="24"/>
          <w:szCs w:val="24"/>
        </w:rPr>
        <w:t>Hero Violence</w:t>
      </w:r>
    </w:p>
    <w:p w14:paraId="34366403" w14:textId="532F3195" w:rsidR="000454CC" w:rsidRDefault="00B93DA7" w:rsidP="008B7531">
      <w:pPr>
        <w:spacing w:line="480" w:lineRule="auto"/>
        <w:ind w:firstLine="720"/>
        <w:contextualSpacing/>
        <w:rPr>
          <w:rFonts w:ascii="Arial" w:hAnsi="Arial" w:cs="Arial"/>
          <w:b/>
          <w:sz w:val="24"/>
          <w:szCs w:val="24"/>
        </w:rPr>
      </w:pPr>
      <w:r>
        <w:rPr>
          <w:rFonts w:ascii="Arial" w:hAnsi="Arial" w:cs="Arial"/>
          <w:sz w:val="24"/>
          <w:szCs w:val="24"/>
        </w:rPr>
        <w:t>The potential effects of violent video game exposure on gamers have received considerable attention in recent years</w:t>
      </w:r>
      <w:r w:rsidR="0005301A">
        <w:rPr>
          <w:rFonts w:ascii="Arial" w:hAnsi="Arial" w:cs="Arial"/>
          <w:sz w:val="24"/>
          <w:szCs w:val="24"/>
        </w:rPr>
        <w:t>.</w:t>
      </w:r>
      <w:r>
        <w:rPr>
          <w:rFonts w:ascii="Arial" w:hAnsi="Arial" w:cs="Arial"/>
          <w:sz w:val="24"/>
          <w:szCs w:val="24"/>
        </w:rPr>
        <w:t xml:space="preserve"> The </w:t>
      </w:r>
      <w:r w:rsidR="008539F8">
        <w:rPr>
          <w:rFonts w:ascii="Arial" w:hAnsi="Arial" w:cs="Arial"/>
          <w:sz w:val="24"/>
          <w:szCs w:val="24"/>
        </w:rPr>
        <w:t xml:space="preserve">published </w:t>
      </w:r>
      <w:r>
        <w:rPr>
          <w:rFonts w:ascii="Arial" w:hAnsi="Arial" w:cs="Arial"/>
          <w:sz w:val="24"/>
          <w:szCs w:val="24"/>
        </w:rPr>
        <w:t xml:space="preserve">scientific literature generally supports the conclusion that </w:t>
      </w:r>
      <w:r w:rsidR="00C51740" w:rsidRPr="006F33D0">
        <w:rPr>
          <w:rFonts w:ascii="Arial" w:hAnsi="Arial" w:cs="Arial"/>
          <w:sz w:val="24"/>
          <w:szCs w:val="24"/>
        </w:rPr>
        <w:t xml:space="preserve">violent video games </w:t>
      </w:r>
      <w:r>
        <w:rPr>
          <w:rFonts w:ascii="Arial" w:hAnsi="Arial" w:cs="Arial"/>
          <w:sz w:val="24"/>
          <w:szCs w:val="24"/>
        </w:rPr>
        <w:t xml:space="preserve">increase </w:t>
      </w:r>
      <w:r w:rsidR="006F33D0">
        <w:rPr>
          <w:rFonts w:ascii="Arial" w:hAnsi="Arial" w:cs="Arial"/>
          <w:sz w:val="24"/>
          <w:szCs w:val="24"/>
        </w:rPr>
        <w:t>aggressive behavior (Anderson et al., 2015</w:t>
      </w:r>
      <w:r w:rsidR="002E1DD0">
        <w:rPr>
          <w:rFonts w:ascii="Arial" w:hAnsi="Arial" w:cs="Arial"/>
          <w:sz w:val="24"/>
          <w:szCs w:val="24"/>
        </w:rPr>
        <w:t xml:space="preserve">; Bushman, </w:t>
      </w:r>
      <w:proofErr w:type="spellStart"/>
      <w:r w:rsidR="002E1DD0">
        <w:rPr>
          <w:rFonts w:ascii="Arial" w:hAnsi="Arial" w:cs="Arial"/>
          <w:sz w:val="24"/>
          <w:szCs w:val="24"/>
        </w:rPr>
        <w:t>Gollwitzer</w:t>
      </w:r>
      <w:proofErr w:type="spellEnd"/>
      <w:r w:rsidR="002E1DD0">
        <w:rPr>
          <w:rFonts w:ascii="Arial" w:hAnsi="Arial" w:cs="Arial"/>
          <w:sz w:val="24"/>
          <w:szCs w:val="24"/>
        </w:rPr>
        <w:t>, &amp; Cruz, 2015</w:t>
      </w:r>
      <w:r>
        <w:rPr>
          <w:rFonts w:ascii="Arial" w:hAnsi="Arial" w:cs="Arial"/>
          <w:sz w:val="24"/>
          <w:szCs w:val="24"/>
        </w:rPr>
        <w:t xml:space="preserve">; but see </w:t>
      </w:r>
      <w:r w:rsidR="008539F8">
        <w:rPr>
          <w:rFonts w:ascii="Arial" w:hAnsi="Arial" w:cs="Arial"/>
          <w:sz w:val="24"/>
          <w:szCs w:val="24"/>
        </w:rPr>
        <w:t xml:space="preserve">McCarthy, Coley, Wagner, </w:t>
      </w:r>
      <w:proofErr w:type="spellStart"/>
      <w:r w:rsidR="008539F8">
        <w:rPr>
          <w:rFonts w:ascii="Arial" w:hAnsi="Arial" w:cs="Arial"/>
          <w:sz w:val="24"/>
          <w:szCs w:val="24"/>
        </w:rPr>
        <w:t>Zengel</w:t>
      </w:r>
      <w:proofErr w:type="spellEnd"/>
      <w:r w:rsidR="008539F8">
        <w:rPr>
          <w:rFonts w:ascii="Arial" w:hAnsi="Arial" w:cs="Arial"/>
          <w:sz w:val="24"/>
          <w:szCs w:val="24"/>
        </w:rPr>
        <w:t xml:space="preserve">, and Basham, 2016, for a null result in a preregistered setting and </w:t>
      </w:r>
      <w:proofErr w:type="spellStart"/>
      <w:r w:rsidR="008539F8">
        <w:rPr>
          <w:rFonts w:ascii="Arial" w:hAnsi="Arial" w:cs="Arial"/>
          <w:sz w:val="24"/>
          <w:szCs w:val="24"/>
        </w:rPr>
        <w:t>Hilgard</w:t>
      </w:r>
      <w:proofErr w:type="spellEnd"/>
      <w:r w:rsidR="008539F8">
        <w:rPr>
          <w:rFonts w:ascii="Arial" w:hAnsi="Arial" w:cs="Arial"/>
          <w:sz w:val="24"/>
          <w:szCs w:val="24"/>
        </w:rPr>
        <w:t xml:space="preserve">, </w:t>
      </w:r>
      <w:proofErr w:type="spellStart"/>
      <w:r w:rsidR="008539F8">
        <w:rPr>
          <w:rFonts w:ascii="Arial" w:hAnsi="Arial" w:cs="Arial"/>
          <w:sz w:val="24"/>
          <w:szCs w:val="24"/>
        </w:rPr>
        <w:t>Engelhardt</w:t>
      </w:r>
      <w:proofErr w:type="spellEnd"/>
      <w:r w:rsidR="008539F8">
        <w:rPr>
          <w:rFonts w:ascii="Arial" w:hAnsi="Arial" w:cs="Arial"/>
          <w:sz w:val="24"/>
          <w:szCs w:val="24"/>
        </w:rPr>
        <w:t xml:space="preserve">, and </w:t>
      </w:r>
      <w:proofErr w:type="spellStart"/>
      <w:r w:rsidR="008539F8">
        <w:rPr>
          <w:rFonts w:ascii="Arial" w:hAnsi="Arial" w:cs="Arial"/>
          <w:sz w:val="24"/>
          <w:szCs w:val="24"/>
        </w:rPr>
        <w:t>Rouder</w:t>
      </w:r>
      <w:proofErr w:type="spellEnd"/>
      <w:r w:rsidR="008539F8">
        <w:rPr>
          <w:rFonts w:ascii="Arial" w:hAnsi="Arial" w:cs="Arial"/>
          <w:sz w:val="24"/>
          <w:szCs w:val="24"/>
        </w:rPr>
        <w:t>, 2017, for indications that these effects may be substantially overestimated by publication bias</w:t>
      </w:r>
      <w:r w:rsidR="00C51740" w:rsidRPr="006F33D0">
        <w:rPr>
          <w:rFonts w:ascii="Arial" w:hAnsi="Arial" w:cs="Arial"/>
          <w:sz w:val="24"/>
          <w:szCs w:val="24"/>
        </w:rPr>
        <w:t>).  Violent v</w:t>
      </w:r>
      <w:r w:rsidR="00343BF8">
        <w:rPr>
          <w:rFonts w:ascii="Arial" w:hAnsi="Arial" w:cs="Arial"/>
          <w:sz w:val="24"/>
          <w:szCs w:val="24"/>
        </w:rPr>
        <w:t>ideo game effects have been found to increase</w:t>
      </w:r>
      <w:r w:rsidR="00C51740" w:rsidRPr="006F33D0">
        <w:rPr>
          <w:rFonts w:ascii="Arial" w:hAnsi="Arial" w:cs="Arial"/>
          <w:sz w:val="24"/>
          <w:szCs w:val="24"/>
        </w:rPr>
        <w:t xml:space="preserve"> aggression immediately after playing in</w:t>
      </w:r>
      <w:r w:rsidR="00285FB2">
        <w:rPr>
          <w:rFonts w:ascii="Arial" w:hAnsi="Arial" w:cs="Arial"/>
          <w:sz w:val="24"/>
          <w:szCs w:val="24"/>
        </w:rPr>
        <w:t xml:space="preserve"> a number of different ways using different measures of aggression</w:t>
      </w:r>
      <w:r w:rsidR="00C51740" w:rsidRPr="006F33D0">
        <w:rPr>
          <w:rFonts w:ascii="Arial" w:hAnsi="Arial" w:cs="Arial"/>
          <w:sz w:val="24"/>
          <w:szCs w:val="24"/>
        </w:rPr>
        <w:t xml:space="preserve"> (</w:t>
      </w:r>
      <w:r w:rsidR="006A28B0">
        <w:rPr>
          <w:rFonts w:ascii="Arial" w:hAnsi="Arial" w:cs="Arial"/>
          <w:sz w:val="24"/>
          <w:szCs w:val="24"/>
        </w:rPr>
        <w:t xml:space="preserve">Anderson &amp; Dill, 2000; </w:t>
      </w:r>
      <w:proofErr w:type="spellStart"/>
      <w:r w:rsidR="00F66D9D">
        <w:rPr>
          <w:rFonts w:ascii="Arial" w:hAnsi="Arial" w:cs="Arial"/>
          <w:sz w:val="24"/>
          <w:szCs w:val="24"/>
        </w:rPr>
        <w:t>Bartholow</w:t>
      </w:r>
      <w:proofErr w:type="spellEnd"/>
      <w:r w:rsidR="00F66D9D">
        <w:rPr>
          <w:rFonts w:ascii="Arial" w:hAnsi="Arial" w:cs="Arial"/>
          <w:sz w:val="24"/>
          <w:szCs w:val="24"/>
        </w:rPr>
        <w:t xml:space="preserve"> &amp; Anderson, 2002; </w:t>
      </w:r>
      <w:proofErr w:type="spellStart"/>
      <w:r w:rsidR="00F66D9D">
        <w:rPr>
          <w:rFonts w:ascii="Arial" w:hAnsi="Arial" w:cs="Arial"/>
          <w:sz w:val="24"/>
          <w:szCs w:val="24"/>
        </w:rPr>
        <w:t>Bartholow</w:t>
      </w:r>
      <w:proofErr w:type="spellEnd"/>
      <w:r w:rsidR="00F66D9D">
        <w:rPr>
          <w:rFonts w:ascii="Arial" w:hAnsi="Arial" w:cs="Arial"/>
          <w:sz w:val="24"/>
          <w:szCs w:val="24"/>
        </w:rPr>
        <w:t xml:space="preserve">, Bushman, &amp; </w:t>
      </w:r>
      <w:proofErr w:type="spellStart"/>
      <w:r w:rsidR="00F66D9D">
        <w:rPr>
          <w:rFonts w:ascii="Arial" w:hAnsi="Arial" w:cs="Arial"/>
          <w:sz w:val="24"/>
          <w:szCs w:val="24"/>
        </w:rPr>
        <w:t>Sestir</w:t>
      </w:r>
      <w:proofErr w:type="spellEnd"/>
      <w:r w:rsidR="00F66D9D">
        <w:rPr>
          <w:rFonts w:ascii="Arial" w:hAnsi="Arial" w:cs="Arial"/>
          <w:sz w:val="24"/>
          <w:szCs w:val="24"/>
        </w:rPr>
        <w:t xml:space="preserve">, 2006; </w:t>
      </w:r>
      <w:proofErr w:type="spellStart"/>
      <w:r w:rsidR="00F66D9D">
        <w:rPr>
          <w:rFonts w:ascii="Arial" w:hAnsi="Arial" w:cs="Arial"/>
          <w:sz w:val="24"/>
          <w:szCs w:val="24"/>
        </w:rPr>
        <w:t>Engelhardt</w:t>
      </w:r>
      <w:proofErr w:type="spellEnd"/>
      <w:r w:rsidR="00F66D9D">
        <w:rPr>
          <w:rFonts w:ascii="Arial" w:hAnsi="Arial" w:cs="Arial"/>
          <w:sz w:val="24"/>
          <w:szCs w:val="24"/>
        </w:rPr>
        <w:t xml:space="preserve">, </w:t>
      </w:r>
      <w:proofErr w:type="spellStart"/>
      <w:r w:rsidR="00F66D9D">
        <w:rPr>
          <w:rFonts w:ascii="Arial" w:hAnsi="Arial" w:cs="Arial"/>
          <w:sz w:val="24"/>
          <w:szCs w:val="24"/>
        </w:rPr>
        <w:t>Bartholow</w:t>
      </w:r>
      <w:proofErr w:type="spellEnd"/>
      <w:r w:rsidR="00F66D9D">
        <w:rPr>
          <w:rFonts w:ascii="Arial" w:hAnsi="Arial" w:cs="Arial"/>
          <w:sz w:val="24"/>
          <w:szCs w:val="24"/>
        </w:rPr>
        <w:t xml:space="preserve">, Kerr, &amp; Bushman, 2011; </w:t>
      </w:r>
      <w:r w:rsidR="00285FB2">
        <w:rPr>
          <w:rFonts w:ascii="Arial" w:hAnsi="Arial" w:cs="Arial"/>
          <w:sz w:val="24"/>
          <w:szCs w:val="24"/>
        </w:rPr>
        <w:t xml:space="preserve">Fischer, </w:t>
      </w:r>
      <w:proofErr w:type="spellStart"/>
      <w:r w:rsidR="00285FB2">
        <w:rPr>
          <w:rFonts w:ascii="Arial" w:hAnsi="Arial" w:cs="Arial"/>
          <w:sz w:val="24"/>
          <w:szCs w:val="24"/>
        </w:rPr>
        <w:t>Kastenmuller</w:t>
      </w:r>
      <w:proofErr w:type="spellEnd"/>
      <w:r w:rsidR="00285FB2">
        <w:rPr>
          <w:rFonts w:ascii="Arial" w:hAnsi="Arial" w:cs="Arial"/>
          <w:sz w:val="24"/>
          <w:szCs w:val="24"/>
        </w:rPr>
        <w:t>, &amp; Greitem</w:t>
      </w:r>
      <w:r w:rsidR="00F66D9D">
        <w:rPr>
          <w:rFonts w:ascii="Arial" w:hAnsi="Arial" w:cs="Arial"/>
          <w:sz w:val="24"/>
          <w:szCs w:val="24"/>
        </w:rPr>
        <w:t>eyer, 2010</w:t>
      </w:r>
      <w:r w:rsidR="00285FB2">
        <w:rPr>
          <w:rFonts w:ascii="Arial" w:hAnsi="Arial" w:cs="Arial"/>
          <w:sz w:val="24"/>
          <w:szCs w:val="24"/>
        </w:rPr>
        <w:t>)</w:t>
      </w:r>
      <w:r w:rsidR="00C51740" w:rsidRPr="006F33D0">
        <w:rPr>
          <w:rFonts w:ascii="Arial" w:hAnsi="Arial" w:cs="Arial"/>
          <w:sz w:val="24"/>
          <w:szCs w:val="24"/>
        </w:rPr>
        <w:t xml:space="preserve">.  These effects are not limited to the time period immediately following violent video game exposure, but </w:t>
      </w:r>
      <w:r w:rsidR="008C3DAC">
        <w:rPr>
          <w:rFonts w:ascii="Arial" w:hAnsi="Arial" w:cs="Arial"/>
          <w:sz w:val="24"/>
          <w:szCs w:val="24"/>
        </w:rPr>
        <w:t>can remain</w:t>
      </w:r>
      <w:r w:rsidR="008C3DAC" w:rsidRPr="006F33D0">
        <w:rPr>
          <w:rFonts w:ascii="Arial" w:hAnsi="Arial" w:cs="Arial"/>
          <w:sz w:val="24"/>
          <w:szCs w:val="24"/>
        </w:rPr>
        <w:t xml:space="preserve"> </w:t>
      </w:r>
      <w:r w:rsidR="00C51740" w:rsidRPr="006F33D0">
        <w:rPr>
          <w:rFonts w:ascii="Arial" w:hAnsi="Arial" w:cs="Arial"/>
          <w:sz w:val="24"/>
          <w:szCs w:val="24"/>
        </w:rPr>
        <w:t>even 24</w:t>
      </w:r>
      <w:r w:rsidR="004C1432">
        <w:rPr>
          <w:rFonts w:ascii="Arial" w:hAnsi="Arial" w:cs="Arial"/>
          <w:sz w:val="24"/>
          <w:szCs w:val="24"/>
        </w:rPr>
        <w:t xml:space="preserve"> hou</w:t>
      </w:r>
      <w:r w:rsidR="00B45522">
        <w:rPr>
          <w:rFonts w:ascii="Arial" w:hAnsi="Arial" w:cs="Arial"/>
          <w:sz w:val="24"/>
          <w:szCs w:val="24"/>
        </w:rPr>
        <w:t>rs later (Bushman &amp; Gibson, 2011</w:t>
      </w:r>
      <w:r w:rsidR="00C51740" w:rsidRPr="006F33D0">
        <w:rPr>
          <w:rFonts w:ascii="Arial" w:hAnsi="Arial" w:cs="Arial"/>
          <w:sz w:val="24"/>
          <w:szCs w:val="24"/>
        </w:rPr>
        <w:t>)</w:t>
      </w:r>
      <w:r w:rsidR="008B7531">
        <w:rPr>
          <w:rFonts w:ascii="Arial" w:hAnsi="Arial" w:cs="Arial"/>
          <w:sz w:val="24"/>
          <w:szCs w:val="24"/>
        </w:rPr>
        <w:t>, as evidenced by men who were more aggressive after returning the day after playing a violent video game with the instruction to ruminate about it</w:t>
      </w:r>
      <w:r w:rsidR="00C51740" w:rsidRPr="006F33D0">
        <w:rPr>
          <w:rFonts w:ascii="Arial" w:hAnsi="Arial" w:cs="Arial"/>
          <w:sz w:val="24"/>
          <w:szCs w:val="24"/>
        </w:rPr>
        <w:t xml:space="preserve">.  Most studies show </w:t>
      </w:r>
      <w:r>
        <w:rPr>
          <w:rFonts w:ascii="Arial" w:hAnsi="Arial" w:cs="Arial"/>
          <w:sz w:val="24"/>
          <w:szCs w:val="24"/>
        </w:rPr>
        <w:t xml:space="preserve">that violent game exposures as brief as </w:t>
      </w:r>
      <w:r w:rsidR="00C51740" w:rsidRPr="006F33D0">
        <w:rPr>
          <w:rFonts w:ascii="Arial" w:hAnsi="Arial" w:cs="Arial"/>
          <w:sz w:val="24"/>
          <w:szCs w:val="24"/>
        </w:rPr>
        <w:t xml:space="preserve">20 minutes </w:t>
      </w:r>
      <w:r>
        <w:rPr>
          <w:rFonts w:ascii="Arial" w:hAnsi="Arial" w:cs="Arial"/>
          <w:sz w:val="24"/>
          <w:szCs w:val="24"/>
        </w:rPr>
        <w:t>are sufficient to increase players’ aggression</w:t>
      </w:r>
      <w:r w:rsidR="00C51740" w:rsidRPr="006F33D0">
        <w:rPr>
          <w:rFonts w:ascii="Arial" w:hAnsi="Arial" w:cs="Arial"/>
          <w:sz w:val="24"/>
          <w:szCs w:val="24"/>
        </w:rPr>
        <w:t>.  When examining long</w:t>
      </w:r>
      <w:r>
        <w:rPr>
          <w:rFonts w:ascii="Arial" w:hAnsi="Arial" w:cs="Arial"/>
          <w:sz w:val="24"/>
          <w:szCs w:val="24"/>
        </w:rPr>
        <w:t>-</w:t>
      </w:r>
      <w:r w:rsidR="00C51740" w:rsidRPr="006F33D0">
        <w:rPr>
          <w:rFonts w:ascii="Arial" w:hAnsi="Arial" w:cs="Arial"/>
          <w:sz w:val="24"/>
          <w:szCs w:val="24"/>
        </w:rPr>
        <w:t xml:space="preserve">term exposure, evidence </w:t>
      </w:r>
      <w:r w:rsidR="00B25585">
        <w:rPr>
          <w:rFonts w:ascii="Arial" w:hAnsi="Arial" w:cs="Arial"/>
          <w:sz w:val="24"/>
          <w:szCs w:val="24"/>
        </w:rPr>
        <w:t xml:space="preserve">indicates </w:t>
      </w:r>
      <w:r w:rsidR="00C51740" w:rsidRPr="006F33D0">
        <w:rPr>
          <w:rFonts w:ascii="Arial" w:hAnsi="Arial" w:cs="Arial"/>
          <w:sz w:val="24"/>
          <w:szCs w:val="24"/>
        </w:rPr>
        <w:t xml:space="preserve">that </w:t>
      </w:r>
      <w:r w:rsidR="00B25585">
        <w:rPr>
          <w:rFonts w:ascii="Arial" w:hAnsi="Arial" w:cs="Arial"/>
          <w:sz w:val="24"/>
          <w:szCs w:val="24"/>
        </w:rPr>
        <w:t xml:space="preserve">sustained </w:t>
      </w:r>
      <w:r w:rsidR="00C51740" w:rsidRPr="006F33D0">
        <w:rPr>
          <w:rFonts w:ascii="Arial" w:hAnsi="Arial" w:cs="Arial"/>
          <w:sz w:val="24"/>
          <w:szCs w:val="24"/>
        </w:rPr>
        <w:t>violent video game exposure</w:t>
      </w:r>
      <w:r w:rsidR="00B25585">
        <w:rPr>
          <w:rFonts w:ascii="Arial" w:hAnsi="Arial" w:cs="Arial"/>
          <w:sz w:val="24"/>
          <w:szCs w:val="24"/>
        </w:rPr>
        <w:t xml:space="preserve"> over time</w:t>
      </w:r>
      <w:r w:rsidR="00C51740" w:rsidRPr="006F33D0">
        <w:rPr>
          <w:rFonts w:ascii="Arial" w:hAnsi="Arial" w:cs="Arial"/>
          <w:sz w:val="24"/>
          <w:szCs w:val="24"/>
        </w:rPr>
        <w:t xml:space="preserve"> </w:t>
      </w:r>
      <w:r w:rsidR="00D008D2">
        <w:rPr>
          <w:rFonts w:ascii="Arial" w:hAnsi="Arial" w:cs="Arial"/>
          <w:sz w:val="24"/>
          <w:szCs w:val="24"/>
        </w:rPr>
        <w:t xml:space="preserve">is </w:t>
      </w:r>
      <w:r w:rsidR="00B440F4">
        <w:rPr>
          <w:rFonts w:ascii="Arial" w:hAnsi="Arial" w:cs="Arial"/>
          <w:sz w:val="24"/>
          <w:szCs w:val="24"/>
        </w:rPr>
        <w:t xml:space="preserve">related to </w:t>
      </w:r>
      <w:r w:rsidR="00C51740" w:rsidRPr="006F33D0">
        <w:rPr>
          <w:rFonts w:ascii="Arial" w:hAnsi="Arial" w:cs="Arial"/>
          <w:sz w:val="24"/>
          <w:szCs w:val="24"/>
        </w:rPr>
        <w:t>increase</w:t>
      </w:r>
      <w:r w:rsidR="001F7CB0">
        <w:rPr>
          <w:rFonts w:ascii="Arial" w:hAnsi="Arial" w:cs="Arial"/>
          <w:sz w:val="24"/>
          <w:szCs w:val="24"/>
        </w:rPr>
        <w:t>d</w:t>
      </w:r>
      <w:r w:rsidR="00C51740" w:rsidRPr="006F33D0">
        <w:rPr>
          <w:rFonts w:ascii="Arial" w:hAnsi="Arial" w:cs="Arial"/>
          <w:sz w:val="24"/>
          <w:szCs w:val="24"/>
        </w:rPr>
        <w:t xml:space="preserve"> aggressive behavior</w:t>
      </w:r>
      <w:r w:rsidR="00B25585">
        <w:rPr>
          <w:rFonts w:ascii="Arial" w:hAnsi="Arial" w:cs="Arial"/>
          <w:sz w:val="24"/>
          <w:szCs w:val="24"/>
        </w:rPr>
        <w:t xml:space="preserve">, with greater exposure </w:t>
      </w:r>
      <w:r w:rsidR="00B440F4">
        <w:rPr>
          <w:rFonts w:ascii="Arial" w:hAnsi="Arial" w:cs="Arial"/>
          <w:sz w:val="24"/>
          <w:szCs w:val="24"/>
        </w:rPr>
        <w:t>relating</w:t>
      </w:r>
      <w:r w:rsidR="00B25585">
        <w:rPr>
          <w:rFonts w:ascii="Arial" w:hAnsi="Arial" w:cs="Arial"/>
          <w:sz w:val="24"/>
          <w:szCs w:val="24"/>
        </w:rPr>
        <w:t xml:space="preserve"> to greater levels of aggression (Willoughby, Adachi, &amp; Good, 2012</w:t>
      </w:r>
      <w:r w:rsidR="00C51740" w:rsidRPr="006F33D0">
        <w:rPr>
          <w:rFonts w:ascii="Arial" w:hAnsi="Arial" w:cs="Arial"/>
          <w:sz w:val="24"/>
          <w:szCs w:val="24"/>
        </w:rPr>
        <w:t xml:space="preserve">).  In addition, </w:t>
      </w:r>
      <w:r w:rsidR="0098366A" w:rsidRPr="006F33D0">
        <w:rPr>
          <w:rFonts w:ascii="Arial" w:hAnsi="Arial" w:cs="Arial"/>
          <w:sz w:val="24"/>
          <w:szCs w:val="24"/>
        </w:rPr>
        <w:t xml:space="preserve">playing </w:t>
      </w:r>
      <w:r w:rsidR="00C51740" w:rsidRPr="006F33D0">
        <w:rPr>
          <w:rFonts w:ascii="Arial" w:hAnsi="Arial" w:cs="Arial"/>
          <w:sz w:val="24"/>
          <w:szCs w:val="24"/>
        </w:rPr>
        <w:t>violent video game</w:t>
      </w:r>
      <w:r w:rsidR="0098366A">
        <w:rPr>
          <w:rFonts w:ascii="Arial" w:hAnsi="Arial" w:cs="Arial"/>
          <w:sz w:val="24"/>
          <w:szCs w:val="24"/>
        </w:rPr>
        <w:t>s</w:t>
      </w:r>
      <w:r w:rsidR="00C51740" w:rsidRPr="006F33D0">
        <w:rPr>
          <w:rFonts w:ascii="Arial" w:hAnsi="Arial" w:cs="Arial"/>
          <w:sz w:val="24"/>
          <w:szCs w:val="24"/>
        </w:rPr>
        <w:t xml:space="preserve"> has been linked to desensitization t</w:t>
      </w:r>
      <w:r w:rsidR="00FD3C0A">
        <w:rPr>
          <w:rFonts w:ascii="Arial" w:hAnsi="Arial" w:cs="Arial"/>
          <w:sz w:val="24"/>
          <w:szCs w:val="24"/>
        </w:rPr>
        <w:t>oward arousing stimuli (</w:t>
      </w:r>
      <w:ins w:id="0" w:author="Niloufar Assar" w:date="2017-07-20T16:40:00Z">
        <w:r w:rsidR="008337D7">
          <w:rPr>
            <w:rFonts w:ascii="Arial" w:hAnsi="Arial" w:cs="Arial"/>
            <w:sz w:val="24"/>
            <w:szCs w:val="24"/>
          </w:rPr>
          <w:t xml:space="preserve">Bailey &amp; West, 2013; Bailey, West, &amp; Anderson, 2011; </w:t>
        </w:r>
        <w:proofErr w:type="spellStart"/>
        <w:r w:rsidR="008337D7">
          <w:rPr>
            <w:rFonts w:ascii="Arial" w:hAnsi="Arial" w:cs="Arial"/>
            <w:sz w:val="24"/>
            <w:szCs w:val="24"/>
          </w:rPr>
          <w:t>Bartholow</w:t>
        </w:r>
        <w:proofErr w:type="spellEnd"/>
        <w:r w:rsidR="008337D7">
          <w:rPr>
            <w:rFonts w:ascii="Arial" w:hAnsi="Arial" w:cs="Arial"/>
            <w:sz w:val="24"/>
            <w:szCs w:val="24"/>
          </w:rPr>
          <w:t xml:space="preserve">, Bushman, &amp; </w:t>
        </w:r>
        <w:proofErr w:type="spellStart"/>
        <w:r w:rsidR="008337D7">
          <w:rPr>
            <w:rFonts w:ascii="Arial" w:hAnsi="Arial" w:cs="Arial"/>
            <w:sz w:val="24"/>
            <w:szCs w:val="24"/>
          </w:rPr>
          <w:t>Sestir</w:t>
        </w:r>
        <w:proofErr w:type="spellEnd"/>
        <w:r w:rsidR="008337D7">
          <w:rPr>
            <w:rFonts w:ascii="Arial" w:hAnsi="Arial" w:cs="Arial"/>
            <w:sz w:val="24"/>
            <w:szCs w:val="24"/>
          </w:rPr>
          <w:t xml:space="preserve">, 2006; </w:t>
        </w:r>
      </w:ins>
      <w:proofErr w:type="spellStart"/>
      <w:r w:rsidR="00FD3C0A">
        <w:rPr>
          <w:rFonts w:ascii="Arial" w:hAnsi="Arial" w:cs="Arial"/>
          <w:sz w:val="24"/>
          <w:szCs w:val="24"/>
        </w:rPr>
        <w:t>Carnagey</w:t>
      </w:r>
      <w:proofErr w:type="spellEnd"/>
      <w:r w:rsidR="00FD3C0A">
        <w:rPr>
          <w:rFonts w:ascii="Arial" w:hAnsi="Arial" w:cs="Arial"/>
          <w:sz w:val="24"/>
          <w:szCs w:val="24"/>
        </w:rPr>
        <w:t>, Anderson, &amp; Bushman, 2007</w:t>
      </w:r>
      <w:ins w:id="1" w:author="Niloufar Assar" w:date="2017-07-20T16:41:00Z">
        <w:r w:rsidR="008337D7">
          <w:rPr>
            <w:rFonts w:ascii="Arial" w:hAnsi="Arial" w:cs="Arial"/>
            <w:sz w:val="24"/>
            <w:szCs w:val="24"/>
          </w:rPr>
          <w:t xml:space="preserve">; </w:t>
        </w:r>
        <w:proofErr w:type="spellStart"/>
        <w:r w:rsidR="008337D7">
          <w:rPr>
            <w:rFonts w:ascii="Arial" w:hAnsi="Arial" w:cs="Arial"/>
            <w:sz w:val="24"/>
            <w:szCs w:val="24"/>
          </w:rPr>
          <w:t>Engelhardt</w:t>
        </w:r>
        <w:proofErr w:type="spellEnd"/>
        <w:r w:rsidR="008337D7">
          <w:rPr>
            <w:rFonts w:ascii="Arial" w:hAnsi="Arial" w:cs="Arial"/>
            <w:sz w:val="24"/>
            <w:szCs w:val="24"/>
          </w:rPr>
          <w:t xml:space="preserve">, </w:t>
        </w:r>
        <w:proofErr w:type="spellStart"/>
        <w:r w:rsidR="008337D7">
          <w:rPr>
            <w:rFonts w:ascii="Arial" w:hAnsi="Arial" w:cs="Arial"/>
            <w:sz w:val="24"/>
            <w:szCs w:val="24"/>
          </w:rPr>
          <w:t>Bartholow</w:t>
        </w:r>
        <w:proofErr w:type="spellEnd"/>
        <w:r w:rsidR="008337D7">
          <w:rPr>
            <w:rFonts w:ascii="Arial" w:hAnsi="Arial" w:cs="Arial"/>
            <w:sz w:val="24"/>
            <w:szCs w:val="24"/>
          </w:rPr>
          <w:t>, Kerr, &amp; Bushman, 2011</w:t>
        </w:r>
      </w:ins>
      <w:r w:rsidR="00004D49" w:rsidRPr="006F33D0">
        <w:rPr>
          <w:rFonts w:ascii="Arial" w:hAnsi="Arial" w:cs="Arial"/>
          <w:sz w:val="24"/>
          <w:szCs w:val="24"/>
        </w:rPr>
        <w:t>),</w:t>
      </w:r>
      <w:r w:rsidR="00B05032">
        <w:rPr>
          <w:rFonts w:ascii="Arial" w:hAnsi="Arial" w:cs="Arial"/>
          <w:sz w:val="24"/>
          <w:szCs w:val="24"/>
        </w:rPr>
        <w:t xml:space="preserve"> </w:t>
      </w:r>
      <w:r w:rsidR="00B05032">
        <w:rPr>
          <w:rFonts w:ascii="Arial" w:hAnsi="Arial" w:cs="Arial"/>
          <w:sz w:val="24"/>
          <w:szCs w:val="24"/>
        </w:rPr>
        <w:lastRenderedPageBreak/>
        <w:t xml:space="preserve">perception of </w:t>
      </w:r>
      <w:r w:rsidR="00B82D02">
        <w:rPr>
          <w:rFonts w:ascii="Arial" w:hAnsi="Arial" w:cs="Arial"/>
          <w:sz w:val="24"/>
          <w:szCs w:val="24"/>
        </w:rPr>
        <w:t>one’s</w:t>
      </w:r>
      <w:r w:rsidR="00FB65C4">
        <w:rPr>
          <w:rFonts w:ascii="Arial" w:hAnsi="Arial" w:cs="Arial"/>
          <w:sz w:val="24"/>
          <w:szCs w:val="24"/>
        </w:rPr>
        <w:t xml:space="preserve"> own </w:t>
      </w:r>
      <w:r w:rsidR="00B05032">
        <w:rPr>
          <w:rFonts w:ascii="Arial" w:hAnsi="Arial" w:cs="Arial"/>
          <w:sz w:val="24"/>
          <w:szCs w:val="24"/>
        </w:rPr>
        <w:t xml:space="preserve">aggressive behavior as </w:t>
      </w:r>
      <w:r w:rsidR="000454CC">
        <w:rPr>
          <w:rFonts w:ascii="Arial" w:hAnsi="Arial" w:cs="Arial"/>
          <w:sz w:val="24"/>
          <w:szCs w:val="24"/>
        </w:rPr>
        <w:t>less aggressive</w:t>
      </w:r>
      <w:r w:rsidR="00B05032">
        <w:rPr>
          <w:rFonts w:ascii="Arial" w:hAnsi="Arial" w:cs="Arial"/>
          <w:sz w:val="24"/>
          <w:szCs w:val="24"/>
        </w:rPr>
        <w:t xml:space="preserve"> (Greitemeyer, 2014),</w:t>
      </w:r>
      <w:r w:rsidR="00FB65C4">
        <w:rPr>
          <w:rFonts w:ascii="Arial" w:hAnsi="Arial" w:cs="Arial"/>
          <w:sz w:val="24"/>
          <w:szCs w:val="24"/>
        </w:rPr>
        <w:t xml:space="preserve"> and increased interpretation of aggression in others (Bushman &amp; Anderson, 2002).</w:t>
      </w:r>
      <w:r w:rsidR="00C51740" w:rsidRPr="006F33D0">
        <w:rPr>
          <w:rFonts w:ascii="Arial" w:hAnsi="Arial" w:cs="Arial"/>
          <w:b/>
          <w:sz w:val="24"/>
          <w:szCs w:val="24"/>
        </w:rPr>
        <w:t xml:space="preserve"> </w:t>
      </w:r>
      <w:r w:rsidR="00004D49" w:rsidRPr="006F33D0">
        <w:rPr>
          <w:rFonts w:ascii="Arial" w:hAnsi="Arial" w:cs="Arial"/>
          <w:b/>
          <w:sz w:val="24"/>
          <w:szCs w:val="24"/>
        </w:rPr>
        <w:t xml:space="preserve"> </w:t>
      </w:r>
    </w:p>
    <w:p w14:paraId="6243D8EB" w14:textId="242E5C26" w:rsidR="005A0C49" w:rsidRPr="006F33D0" w:rsidRDefault="00FB65C4" w:rsidP="00F66D9D">
      <w:pPr>
        <w:spacing w:line="480" w:lineRule="auto"/>
        <w:ind w:firstLine="720"/>
        <w:contextualSpacing/>
        <w:rPr>
          <w:rFonts w:ascii="Arial" w:hAnsi="Arial" w:cs="Arial"/>
          <w:sz w:val="24"/>
          <w:szCs w:val="24"/>
        </w:rPr>
      </w:pPr>
      <w:commentRangeStart w:id="2"/>
      <w:commentRangeStart w:id="3"/>
      <w:commentRangeStart w:id="4"/>
      <w:r>
        <w:rPr>
          <w:rFonts w:ascii="Arial" w:hAnsi="Arial" w:cs="Arial"/>
          <w:sz w:val="24"/>
          <w:szCs w:val="24"/>
        </w:rPr>
        <w:t>Comprehensive m</w:t>
      </w:r>
      <w:r w:rsidR="00BA67AF">
        <w:rPr>
          <w:rFonts w:ascii="Arial" w:hAnsi="Arial" w:cs="Arial"/>
          <w:sz w:val="24"/>
          <w:szCs w:val="24"/>
        </w:rPr>
        <w:t>eta-anal</w:t>
      </w:r>
      <w:r w:rsidR="002B6145">
        <w:rPr>
          <w:rFonts w:ascii="Arial" w:hAnsi="Arial" w:cs="Arial"/>
          <w:sz w:val="24"/>
          <w:szCs w:val="24"/>
        </w:rPr>
        <w:t xml:space="preserve">ytic reviews including various methodologies have </w:t>
      </w:r>
      <w:ins w:id="5" w:author="Niloufar Assar" w:date="2017-07-20T16:18:00Z">
        <w:r w:rsidR="006867F1">
          <w:rPr>
            <w:rFonts w:ascii="Arial" w:hAnsi="Arial" w:cs="Arial"/>
            <w:sz w:val="24"/>
            <w:szCs w:val="24"/>
          </w:rPr>
          <w:t>supported</w:t>
        </w:r>
      </w:ins>
      <w:ins w:id="6" w:author="Niloufar Assar" w:date="2017-07-20T16:21:00Z">
        <w:r w:rsidR="006867F1">
          <w:rPr>
            <w:rFonts w:ascii="Arial" w:hAnsi="Arial" w:cs="Arial"/>
            <w:sz w:val="24"/>
            <w:szCs w:val="24"/>
          </w:rPr>
          <w:t xml:space="preserve"> the theory that violent video game playing causes negative effects</w:t>
        </w:r>
      </w:ins>
      <w:del w:id="7" w:author="Niloufar Assar" w:date="2017-07-20T16:18:00Z">
        <w:r w:rsidR="002B6145" w:rsidDel="006867F1">
          <w:rPr>
            <w:rFonts w:ascii="Arial" w:hAnsi="Arial" w:cs="Arial"/>
            <w:sz w:val="24"/>
            <w:szCs w:val="24"/>
          </w:rPr>
          <w:delText>confirmed</w:delText>
        </w:r>
      </w:del>
      <w:del w:id="8" w:author="Niloufar Assar" w:date="2017-07-20T16:22:00Z">
        <w:r w:rsidR="002B6145" w:rsidDel="006867F1">
          <w:rPr>
            <w:rFonts w:ascii="Arial" w:hAnsi="Arial" w:cs="Arial"/>
            <w:sz w:val="24"/>
            <w:szCs w:val="24"/>
          </w:rPr>
          <w:delText xml:space="preserve"> the</w:delText>
        </w:r>
        <w:r w:rsidR="00BA67AF" w:rsidDel="006867F1">
          <w:rPr>
            <w:rFonts w:ascii="Arial" w:hAnsi="Arial" w:cs="Arial"/>
            <w:sz w:val="24"/>
            <w:szCs w:val="24"/>
          </w:rPr>
          <w:delText xml:space="preserve"> negative causal effects </w:delText>
        </w:r>
        <w:r w:rsidR="00B93DA7" w:rsidDel="006867F1">
          <w:rPr>
            <w:rFonts w:ascii="Arial" w:hAnsi="Arial" w:cs="Arial"/>
            <w:sz w:val="24"/>
            <w:szCs w:val="24"/>
          </w:rPr>
          <w:delText xml:space="preserve">of </w:delText>
        </w:r>
        <w:r w:rsidR="00BA67AF" w:rsidDel="006867F1">
          <w:rPr>
            <w:rFonts w:ascii="Arial" w:hAnsi="Arial" w:cs="Arial"/>
            <w:sz w:val="24"/>
            <w:szCs w:val="24"/>
          </w:rPr>
          <w:delText>violent video game playing</w:delText>
        </w:r>
      </w:del>
      <w:r w:rsidR="00BA67AF">
        <w:rPr>
          <w:rFonts w:ascii="Arial" w:hAnsi="Arial" w:cs="Arial"/>
          <w:sz w:val="24"/>
          <w:szCs w:val="24"/>
        </w:rPr>
        <w:t xml:space="preserve"> in a number of domains related to ag</w:t>
      </w:r>
      <w:r w:rsidR="002B6145">
        <w:rPr>
          <w:rFonts w:ascii="Arial" w:hAnsi="Arial" w:cs="Arial"/>
          <w:sz w:val="24"/>
          <w:szCs w:val="24"/>
        </w:rPr>
        <w:t xml:space="preserve">gression </w:t>
      </w:r>
      <w:commentRangeEnd w:id="2"/>
      <w:r w:rsidR="00B93DA7">
        <w:rPr>
          <w:rStyle w:val="CommentReference"/>
        </w:rPr>
        <w:commentReference w:id="2"/>
      </w:r>
      <w:commentRangeEnd w:id="3"/>
      <w:r w:rsidR="000454CC">
        <w:rPr>
          <w:rStyle w:val="CommentReference"/>
        </w:rPr>
        <w:commentReference w:id="3"/>
      </w:r>
      <w:commentRangeEnd w:id="4"/>
      <w:r w:rsidR="006336C7">
        <w:rPr>
          <w:rStyle w:val="CommentReference"/>
        </w:rPr>
        <w:commentReference w:id="4"/>
      </w:r>
      <w:r w:rsidR="002B6145">
        <w:rPr>
          <w:rFonts w:ascii="Arial" w:hAnsi="Arial" w:cs="Arial"/>
          <w:sz w:val="24"/>
          <w:szCs w:val="24"/>
        </w:rPr>
        <w:t xml:space="preserve">(Anderson et al., 2010; Greitemeyer &amp; </w:t>
      </w:r>
      <w:proofErr w:type="spellStart"/>
      <w:r w:rsidR="002B6145">
        <w:rPr>
          <w:rFonts w:ascii="Arial" w:hAnsi="Arial" w:cs="Arial"/>
          <w:sz w:val="24"/>
          <w:szCs w:val="24"/>
        </w:rPr>
        <w:t>Mugge</w:t>
      </w:r>
      <w:proofErr w:type="spellEnd"/>
      <w:r w:rsidR="002B6145">
        <w:rPr>
          <w:rFonts w:ascii="Arial" w:hAnsi="Arial" w:cs="Arial"/>
          <w:sz w:val="24"/>
          <w:szCs w:val="24"/>
        </w:rPr>
        <w:t xml:space="preserve">, 2014). </w:t>
      </w:r>
      <w:r w:rsidR="00B25585">
        <w:rPr>
          <w:rFonts w:ascii="Arial" w:hAnsi="Arial" w:cs="Arial"/>
          <w:sz w:val="24"/>
          <w:szCs w:val="24"/>
        </w:rPr>
        <w:t xml:space="preserve"> Overall, it seems as though </w:t>
      </w:r>
      <w:r w:rsidR="00DA7827">
        <w:rPr>
          <w:rFonts w:ascii="Arial" w:hAnsi="Arial" w:cs="Arial"/>
          <w:sz w:val="24"/>
          <w:szCs w:val="24"/>
        </w:rPr>
        <w:t xml:space="preserve">elevated </w:t>
      </w:r>
      <w:r w:rsidR="00B25585">
        <w:rPr>
          <w:rFonts w:ascii="Arial" w:hAnsi="Arial" w:cs="Arial"/>
          <w:sz w:val="24"/>
          <w:szCs w:val="24"/>
        </w:rPr>
        <w:t>ag</w:t>
      </w:r>
      <w:r w:rsidR="00DA7827">
        <w:rPr>
          <w:rFonts w:ascii="Arial" w:hAnsi="Arial" w:cs="Arial"/>
          <w:sz w:val="24"/>
          <w:szCs w:val="24"/>
        </w:rPr>
        <w:t>gressive behavior</w:t>
      </w:r>
      <w:r w:rsidR="00B25585">
        <w:rPr>
          <w:rFonts w:ascii="Arial" w:hAnsi="Arial" w:cs="Arial"/>
          <w:sz w:val="24"/>
          <w:szCs w:val="24"/>
        </w:rPr>
        <w:t xml:space="preserve"> following violent video game play is likely the result of </w:t>
      </w:r>
      <w:commentRangeStart w:id="9"/>
      <w:commentRangeStart w:id="10"/>
      <w:r w:rsidR="00B25585">
        <w:rPr>
          <w:rFonts w:ascii="Arial" w:hAnsi="Arial" w:cs="Arial"/>
          <w:sz w:val="24"/>
          <w:szCs w:val="24"/>
        </w:rPr>
        <w:t>an increase in the activation of aggression related content</w:t>
      </w:r>
      <w:commentRangeEnd w:id="9"/>
      <w:r w:rsidR="008539F8">
        <w:rPr>
          <w:rStyle w:val="CommentReference"/>
        </w:rPr>
        <w:commentReference w:id="9"/>
      </w:r>
      <w:commentRangeEnd w:id="10"/>
      <w:r w:rsidR="00C46821">
        <w:rPr>
          <w:rStyle w:val="CommentReference"/>
        </w:rPr>
        <w:commentReference w:id="10"/>
      </w:r>
      <w:r w:rsidR="00DA7827">
        <w:rPr>
          <w:rFonts w:ascii="Arial" w:hAnsi="Arial" w:cs="Arial"/>
          <w:sz w:val="24"/>
          <w:szCs w:val="24"/>
        </w:rPr>
        <w:t>, according to the current General Aggression Model</w:t>
      </w:r>
      <w:r w:rsidR="00B25585">
        <w:rPr>
          <w:rFonts w:ascii="Arial" w:hAnsi="Arial" w:cs="Arial"/>
          <w:sz w:val="24"/>
          <w:szCs w:val="24"/>
        </w:rPr>
        <w:t xml:space="preserve"> </w:t>
      </w:r>
      <w:r w:rsidR="00DA7827" w:rsidRPr="00DA7827">
        <w:rPr>
          <w:rFonts w:ascii="Arial" w:hAnsi="Arial" w:cs="Arial"/>
          <w:iCs/>
          <w:sz w:val="24"/>
          <w:szCs w:val="24"/>
        </w:rPr>
        <w:t>(</w:t>
      </w:r>
      <w:r w:rsidR="00DA7827">
        <w:rPr>
          <w:rFonts w:ascii="Arial" w:hAnsi="Arial" w:cs="Arial"/>
          <w:iCs/>
          <w:sz w:val="24"/>
          <w:szCs w:val="24"/>
        </w:rPr>
        <w:t>Anderson &amp; Bushman, 2002b</w:t>
      </w:r>
      <w:r w:rsidR="008E5981" w:rsidRPr="00DA7827">
        <w:rPr>
          <w:rFonts w:ascii="Arial" w:hAnsi="Arial" w:cs="Arial"/>
          <w:iCs/>
          <w:sz w:val="24"/>
          <w:szCs w:val="24"/>
        </w:rPr>
        <w:t>)</w:t>
      </w:r>
      <w:r w:rsidR="008E5981">
        <w:rPr>
          <w:rFonts w:ascii="Arial" w:hAnsi="Arial" w:cs="Arial"/>
          <w:sz w:val="24"/>
          <w:szCs w:val="24"/>
        </w:rPr>
        <w:t xml:space="preserve">.  </w:t>
      </w:r>
      <w:commentRangeStart w:id="11"/>
      <w:commentRangeStart w:id="12"/>
      <w:commentRangeStart w:id="13"/>
      <w:r w:rsidR="00004D49" w:rsidRPr="006F33D0">
        <w:rPr>
          <w:rFonts w:ascii="Arial" w:hAnsi="Arial" w:cs="Arial"/>
          <w:sz w:val="24"/>
          <w:szCs w:val="24"/>
        </w:rPr>
        <w:t>Of partic</w:t>
      </w:r>
      <w:r>
        <w:rPr>
          <w:rFonts w:ascii="Arial" w:hAnsi="Arial" w:cs="Arial"/>
          <w:sz w:val="24"/>
          <w:szCs w:val="24"/>
        </w:rPr>
        <w:t>ular importance to the current study</w:t>
      </w:r>
      <w:r w:rsidR="00004D49" w:rsidRPr="006F33D0">
        <w:rPr>
          <w:rFonts w:ascii="Arial" w:hAnsi="Arial" w:cs="Arial"/>
          <w:sz w:val="24"/>
          <w:szCs w:val="24"/>
        </w:rPr>
        <w:t xml:space="preserve"> is the negative effect violent video games</w:t>
      </w:r>
      <w:r w:rsidR="00715E9B">
        <w:rPr>
          <w:rFonts w:ascii="Arial" w:hAnsi="Arial" w:cs="Arial"/>
          <w:sz w:val="24"/>
          <w:szCs w:val="24"/>
        </w:rPr>
        <w:t xml:space="preserve"> and activated mental content</w:t>
      </w:r>
      <w:r w:rsidR="00004D49" w:rsidRPr="006F33D0">
        <w:rPr>
          <w:rFonts w:ascii="Arial" w:hAnsi="Arial" w:cs="Arial"/>
          <w:sz w:val="24"/>
          <w:szCs w:val="24"/>
        </w:rPr>
        <w:t xml:space="preserve"> </w:t>
      </w:r>
      <w:ins w:id="14" w:author="Lueke, Adam" w:date="2017-06-14T16:27:00Z">
        <w:r w:rsidR="00F80DC1">
          <w:rPr>
            <w:rFonts w:ascii="Arial" w:hAnsi="Arial" w:cs="Arial"/>
            <w:sz w:val="24"/>
            <w:szCs w:val="24"/>
          </w:rPr>
          <w:t xml:space="preserve">appear to </w:t>
        </w:r>
      </w:ins>
      <w:r w:rsidR="00004D49" w:rsidRPr="006F33D0">
        <w:rPr>
          <w:rFonts w:ascii="Arial" w:hAnsi="Arial" w:cs="Arial"/>
          <w:sz w:val="24"/>
          <w:szCs w:val="24"/>
        </w:rPr>
        <w:t>have on prosocial behavior.</w:t>
      </w:r>
      <w:commentRangeEnd w:id="11"/>
      <w:r w:rsidR="005C0531">
        <w:rPr>
          <w:rStyle w:val="CommentReference"/>
        </w:rPr>
        <w:commentReference w:id="11"/>
      </w:r>
      <w:commentRangeEnd w:id="12"/>
      <w:commentRangeEnd w:id="13"/>
      <w:r w:rsidR="00C46821">
        <w:rPr>
          <w:rStyle w:val="CommentReference"/>
        </w:rPr>
        <w:commentReference w:id="12"/>
      </w:r>
      <w:r w:rsidR="00D14EF0">
        <w:rPr>
          <w:rStyle w:val="CommentReference"/>
        </w:rPr>
        <w:commentReference w:id="13"/>
      </w:r>
    </w:p>
    <w:p w14:paraId="5FE58F47" w14:textId="3CC9D558" w:rsidR="00D91B29" w:rsidRDefault="005A0C49" w:rsidP="00343BF8">
      <w:pPr>
        <w:spacing w:line="480" w:lineRule="auto"/>
        <w:ind w:firstLine="720"/>
        <w:contextualSpacing/>
        <w:rPr>
          <w:rFonts w:ascii="Arial" w:hAnsi="Arial" w:cs="Arial"/>
          <w:sz w:val="24"/>
          <w:szCs w:val="24"/>
        </w:rPr>
      </w:pPr>
      <w:r>
        <w:rPr>
          <w:rFonts w:ascii="Arial" w:hAnsi="Arial" w:cs="Arial"/>
          <w:sz w:val="24"/>
          <w:szCs w:val="24"/>
        </w:rPr>
        <w:t xml:space="preserve">Beyond </w:t>
      </w:r>
      <w:r w:rsidR="005C55D6">
        <w:rPr>
          <w:rFonts w:ascii="Arial" w:hAnsi="Arial" w:cs="Arial"/>
          <w:sz w:val="24"/>
          <w:szCs w:val="24"/>
        </w:rPr>
        <w:t>e</w:t>
      </w:r>
      <w:r>
        <w:rPr>
          <w:rFonts w:ascii="Arial" w:hAnsi="Arial" w:cs="Arial"/>
          <w:sz w:val="24"/>
          <w:szCs w:val="24"/>
        </w:rPr>
        <w:t>ffects on aggression, r</w:t>
      </w:r>
      <w:r w:rsidRPr="006F33D0">
        <w:rPr>
          <w:rFonts w:ascii="Arial" w:hAnsi="Arial" w:cs="Arial"/>
          <w:sz w:val="24"/>
          <w:szCs w:val="24"/>
        </w:rPr>
        <w:t xml:space="preserve">esearch </w:t>
      </w:r>
      <w:r w:rsidR="00004D49" w:rsidRPr="006F33D0">
        <w:rPr>
          <w:rFonts w:ascii="Arial" w:hAnsi="Arial" w:cs="Arial"/>
          <w:sz w:val="24"/>
          <w:szCs w:val="24"/>
        </w:rPr>
        <w:t xml:space="preserve">has </w:t>
      </w:r>
      <w:r w:rsidR="000454CC">
        <w:rPr>
          <w:rFonts w:ascii="Arial" w:hAnsi="Arial" w:cs="Arial"/>
          <w:sz w:val="24"/>
          <w:szCs w:val="24"/>
        </w:rPr>
        <w:t>reported</w:t>
      </w:r>
      <w:r w:rsidR="000454CC" w:rsidRPr="006F33D0">
        <w:rPr>
          <w:rFonts w:ascii="Arial" w:hAnsi="Arial" w:cs="Arial"/>
          <w:sz w:val="24"/>
          <w:szCs w:val="24"/>
        </w:rPr>
        <w:t xml:space="preserve"> </w:t>
      </w:r>
      <w:r w:rsidR="00004D49" w:rsidRPr="006F33D0">
        <w:rPr>
          <w:rFonts w:ascii="Arial" w:hAnsi="Arial" w:cs="Arial"/>
          <w:sz w:val="24"/>
          <w:szCs w:val="24"/>
        </w:rPr>
        <w:t xml:space="preserve">that playing violent video games </w:t>
      </w:r>
      <w:r>
        <w:rPr>
          <w:rFonts w:ascii="Arial" w:hAnsi="Arial" w:cs="Arial"/>
          <w:sz w:val="24"/>
          <w:szCs w:val="24"/>
        </w:rPr>
        <w:t>also</w:t>
      </w:r>
      <w:r w:rsidRPr="006F33D0">
        <w:rPr>
          <w:rFonts w:ascii="Arial" w:hAnsi="Arial" w:cs="Arial"/>
          <w:sz w:val="24"/>
          <w:szCs w:val="24"/>
        </w:rPr>
        <w:t xml:space="preserve"> </w:t>
      </w:r>
      <w:r w:rsidR="00004D49" w:rsidRPr="006F33D0">
        <w:rPr>
          <w:rFonts w:ascii="Arial" w:hAnsi="Arial" w:cs="Arial"/>
          <w:sz w:val="24"/>
          <w:szCs w:val="24"/>
        </w:rPr>
        <w:t xml:space="preserve">reduces the </w:t>
      </w:r>
      <w:r w:rsidR="000454CC">
        <w:rPr>
          <w:rFonts w:ascii="Arial" w:hAnsi="Arial" w:cs="Arial"/>
          <w:sz w:val="24"/>
          <w:szCs w:val="24"/>
        </w:rPr>
        <w:t>latency with which one</w:t>
      </w:r>
      <w:r w:rsidR="00756992">
        <w:rPr>
          <w:rFonts w:ascii="Arial" w:hAnsi="Arial" w:cs="Arial"/>
          <w:sz w:val="24"/>
          <w:szCs w:val="24"/>
        </w:rPr>
        <w:t xml:space="preserve"> help</w:t>
      </w:r>
      <w:r w:rsidR="000454CC">
        <w:rPr>
          <w:rFonts w:ascii="Arial" w:hAnsi="Arial" w:cs="Arial"/>
          <w:sz w:val="24"/>
          <w:szCs w:val="24"/>
        </w:rPr>
        <w:t>s</w:t>
      </w:r>
      <w:r w:rsidR="00756992">
        <w:rPr>
          <w:rFonts w:ascii="Arial" w:hAnsi="Arial" w:cs="Arial"/>
          <w:sz w:val="24"/>
          <w:szCs w:val="24"/>
        </w:rPr>
        <w:t xml:space="preserve"> others (Bushman &amp; Anderson, 2009), notably by reducing empathic concern for others (</w:t>
      </w:r>
      <w:commentRangeStart w:id="15"/>
      <w:commentRangeStart w:id="16"/>
      <w:r w:rsidR="00756992">
        <w:rPr>
          <w:rFonts w:ascii="Arial" w:hAnsi="Arial" w:cs="Arial"/>
          <w:sz w:val="24"/>
          <w:szCs w:val="24"/>
        </w:rPr>
        <w:t>Fraser et al., 2012</w:t>
      </w:r>
      <w:r w:rsidR="00335872">
        <w:rPr>
          <w:rFonts w:ascii="Arial" w:hAnsi="Arial" w:cs="Arial"/>
          <w:sz w:val="24"/>
          <w:szCs w:val="24"/>
        </w:rPr>
        <w:t>; You, Kim, &amp; No, 2015</w:t>
      </w:r>
      <w:commentRangeEnd w:id="15"/>
      <w:r w:rsidR="00F405F4">
        <w:rPr>
          <w:rStyle w:val="CommentReference"/>
        </w:rPr>
        <w:commentReference w:id="15"/>
      </w:r>
      <w:commentRangeEnd w:id="16"/>
      <w:r w:rsidR="00F80DC1">
        <w:rPr>
          <w:rStyle w:val="CommentReference"/>
        </w:rPr>
        <w:commentReference w:id="16"/>
      </w:r>
      <w:r w:rsidR="00FB65C4">
        <w:rPr>
          <w:rFonts w:ascii="Arial" w:hAnsi="Arial" w:cs="Arial"/>
          <w:sz w:val="24"/>
          <w:szCs w:val="24"/>
        </w:rPr>
        <w:t>)</w:t>
      </w:r>
      <w:r w:rsidR="00004D49" w:rsidRPr="006F33D0">
        <w:rPr>
          <w:rFonts w:ascii="Arial" w:hAnsi="Arial" w:cs="Arial"/>
          <w:sz w:val="24"/>
          <w:szCs w:val="24"/>
        </w:rPr>
        <w:t>.  On the other hand, research with pro</w:t>
      </w:r>
      <w:r w:rsidR="0016310A">
        <w:rPr>
          <w:rFonts w:ascii="Arial" w:hAnsi="Arial" w:cs="Arial"/>
          <w:sz w:val="24"/>
          <w:szCs w:val="24"/>
        </w:rPr>
        <w:t>social video games,</w:t>
      </w:r>
      <w:r w:rsidR="00004D49" w:rsidRPr="006F33D0">
        <w:rPr>
          <w:rFonts w:ascii="Arial" w:hAnsi="Arial" w:cs="Arial"/>
          <w:sz w:val="24"/>
          <w:szCs w:val="24"/>
        </w:rPr>
        <w:t xml:space="preserve"> </w:t>
      </w:r>
      <w:r w:rsidR="0016310A">
        <w:rPr>
          <w:rFonts w:ascii="Arial" w:hAnsi="Arial" w:cs="Arial"/>
          <w:sz w:val="24"/>
          <w:szCs w:val="24"/>
        </w:rPr>
        <w:t>in which the player does nice things (or life-saving things) to or for other game characters</w:t>
      </w:r>
      <w:r w:rsidR="00004D49" w:rsidRPr="006F33D0">
        <w:rPr>
          <w:rFonts w:ascii="Arial" w:hAnsi="Arial" w:cs="Arial"/>
          <w:sz w:val="24"/>
          <w:szCs w:val="24"/>
        </w:rPr>
        <w:t>, indicates that playing these types of games actually increases prosocial beh</w:t>
      </w:r>
      <w:r w:rsidR="00285FB2">
        <w:rPr>
          <w:rFonts w:ascii="Arial" w:hAnsi="Arial" w:cs="Arial"/>
          <w:sz w:val="24"/>
          <w:szCs w:val="24"/>
        </w:rPr>
        <w:t xml:space="preserve">avior (Gentile et al., 2009; </w:t>
      </w:r>
      <w:r w:rsidR="00E7407B">
        <w:rPr>
          <w:rFonts w:ascii="Arial" w:hAnsi="Arial" w:cs="Arial"/>
          <w:sz w:val="24"/>
          <w:szCs w:val="24"/>
        </w:rPr>
        <w:t>more</w:t>
      </w:r>
      <w:r w:rsidR="00004D49" w:rsidRPr="006F33D0">
        <w:rPr>
          <w:rFonts w:ascii="Arial" w:hAnsi="Arial" w:cs="Arial"/>
          <w:sz w:val="24"/>
          <w:szCs w:val="24"/>
        </w:rPr>
        <w:t>)</w:t>
      </w:r>
      <w:r w:rsidR="00715E9B">
        <w:rPr>
          <w:rFonts w:ascii="Arial" w:hAnsi="Arial" w:cs="Arial"/>
          <w:sz w:val="24"/>
          <w:szCs w:val="24"/>
        </w:rPr>
        <w:t>,</w:t>
      </w:r>
      <w:r w:rsidR="0016310A">
        <w:rPr>
          <w:rFonts w:ascii="Arial" w:hAnsi="Arial" w:cs="Arial"/>
          <w:sz w:val="24"/>
          <w:szCs w:val="24"/>
        </w:rPr>
        <w:t xml:space="preserve"> likely by increasing access to prosocial thoughts (Greitemeyer &amp; </w:t>
      </w:r>
      <w:proofErr w:type="spellStart"/>
      <w:r w:rsidR="0016310A">
        <w:rPr>
          <w:rFonts w:ascii="Arial" w:hAnsi="Arial" w:cs="Arial"/>
          <w:sz w:val="24"/>
          <w:szCs w:val="24"/>
        </w:rPr>
        <w:t>Osswald</w:t>
      </w:r>
      <w:proofErr w:type="spellEnd"/>
      <w:r w:rsidR="0016310A">
        <w:rPr>
          <w:rFonts w:ascii="Arial" w:hAnsi="Arial" w:cs="Arial"/>
          <w:sz w:val="24"/>
          <w:szCs w:val="24"/>
        </w:rPr>
        <w:t xml:space="preserve">, 2010; Greitemeyer &amp; </w:t>
      </w:r>
      <w:proofErr w:type="spellStart"/>
      <w:r w:rsidR="0016310A">
        <w:rPr>
          <w:rFonts w:ascii="Arial" w:hAnsi="Arial" w:cs="Arial"/>
          <w:sz w:val="24"/>
          <w:szCs w:val="24"/>
        </w:rPr>
        <w:t>Osswald</w:t>
      </w:r>
      <w:proofErr w:type="spellEnd"/>
      <w:r w:rsidR="0016310A">
        <w:rPr>
          <w:rFonts w:ascii="Arial" w:hAnsi="Arial" w:cs="Arial"/>
          <w:sz w:val="24"/>
          <w:szCs w:val="24"/>
        </w:rPr>
        <w:t xml:space="preserve">, </w:t>
      </w:r>
      <w:r w:rsidR="0016310A" w:rsidRPr="0016310A">
        <w:rPr>
          <w:rFonts w:ascii="Arial" w:hAnsi="Arial" w:cs="Arial"/>
          <w:sz w:val="24"/>
          <w:szCs w:val="24"/>
        </w:rPr>
        <w:t>2011</w:t>
      </w:r>
      <w:r w:rsidR="00D52E93">
        <w:rPr>
          <w:rFonts w:ascii="Arial" w:hAnsi="Arial" w:cs="Arial"/>
          <w:sz w:val="24"/>
          <w:szCs w:val="24"/>
        </w:rPr>
        <w:t xml:space="preserve">; but see </w:t>
      </w:r>
      <w:commentRangeStart w:id="17"/>
      <w:r w:rsidR="00D52E93">
        <w:rPr>
          <w:rFonts w:ascii="Arial" w:hAnsi="Arial" w:cs="Arial"/>
          <w:sz w:val="24"/>
          <w:szCs w:val="24"/>
        </w:rPr>
        <w:t xml:space="preserve">Tear and Nielsen, 2013 </w:t>
      </w:r>
      <w:commentRangeEnd w:id="17"/>
      <w:r w:rsidR="00D52E93">
        <w:rPr>
          <w:rStyle w:val="CommentReference"/>
        </w:rPr>
        <w:commentReference w:id="17"/>
      </w:r>
      <w:r w:rsidR="00D52E93">
        <w:rPr>
          <w:rFonts w:ascii="Arial" w:hAnsi="Arial" w:cs="Arial"/>
          <w:sz w:val="24"/>
          <w:szCs w:val="24"/>
        </w:rPr>
        <w:t>for a failure to replicate</w:t>
      </w:r>
      <w:r w:rsidR="0016310A" w:rsidRPr="0016310A">
        <w:rPr>
          <w:rFonts w:ascii="Arial" w:hAnsi="Arial" w:cs="Arial"/>
          <w:sz w:val="24"/>
          <w:szCs w:val="24"/>
        </w:rPr>
        <w:t>).</w:t>
      </w:r>
      <w:r w:rsidR="00EF7C73">
        <w:rPr>
          <w:rFonts w:ascii="Arial" w:hAnsi="Arial" w:cs="Arial"/>
          <w:sz w:val="24"/>
          <w:szCs w:val="24"/>
        </w:rPr>
        <w:t xml:space="preserve"> </w:t>
      </w:r>
      <w:r w:rsidR="0016310A" w:rsidRPr="0016310A">
        <w:rPr>
          <w:rFonts w:ascii="Arial" w:hAnsi="Arial" w:cs="Arial"/>
          <w:sz w:val="24"/>
          <w:szCs w:val="24"/>
        </w:rPr>
        <w:t xml:space="preserve"> </w:t>
      </w:r>
      <w:r>
        <w:rPr>
          <w:rFonts w:ascii="Arial" w:hAnsi="Arial" w:cs="Arial"/>
          <w:iCs/>
          <w:sz w:val="24"/>
          <w:szCs w:val="24"/>
        </w:rPr>
        <w:t>Thus, results indicate that t</w:t>
      </w:r>
      <w:r w:rsidRPr="00DA7827">
        <w:rPr>
          <w:rFonts w:ascii="Arial" w:hAnsi="Arial" w:cs="Arial"/>
          <w:iCs/>
          <w:sz w:val="24"/>
          <w:szCs w:val="24"/>
        </w:rPr>
        <w:t xml:space="preserve">he </w:t>
      </w:r>
      <w:r w:rsidR="008E5981" w:rsidRPr="00DA7827">
        <w:rPr>
          <w:rFonts w:ascii="Arial" w:hAnsi="Arial" w:cs="Arial"/>
          <w:iCs/>
          <w:sz w:val="24"/>
          <w:szCs w:val="24"/>
        </w:rPr>
        <w:t xml:space="preserve">activation of prosocial or aggressive </w:t>
      </w:r>
      <w:r>
        <w:rPr>
          <w:rFonts w:ascii="Arial" w:hAnsi="Arial" w:cs="Arial"/>
          <w:iCs/>
          <w:sz w:val="24"/>
          <w:szCs w:val="24"/>
        </w:rPr>
        <w:t xml:space="preserve">constructs </w:t>
      </w:r>
      <w:r w:rsidR="008E5981" w:rsidRPr="00DA7827">
        <w:rPr>
          <w:rFonts w:ascii="Arial" w:hAnsi="Arial" w:cs="Arial"/>
          <w:iCs/>
          <w:sz w:val="24"/>
          <w:szCs w:val="24"/>
        </w:rPr>
        <w:t xml:space="preserve">through exposure to congruent content in video games </w:t>
      </w:r>
      <w:r>
        <w:rPr>
          <w:rFonts w:ascii="Arial" w:hAnsi="Arial" w:cs="Arial"/>
          <w:iCs/>
          <w:sz w:val="24"/>
          <w:szCs w:val="24"/>
        </w:rPr>
        <w:t>influences</w:t>
      </w:r>
      <w:r w:rsidR="008E5981" w:rsidRPr="00DA7827">
        <w:rPr>
          <w:rFonts w:ascii="Arial" w:hAnsi="Arial" w:cs="Arial"/>
          <w:iCs/>
          <w:sz w:val="24"/>
          <w:szCs w:val="24"/>
        </w:rPr>
        <w:t xml:space="preserve"> future behavior</w:t>
      </w:r>
      <w:r w:rsidR="008E5981">
        <w:rPr>
          <w:rFonts w:ascii="Arial" w:hAnsi="Arial" w:cs="Arial"/>
          <w:i/>
          <w:sz w:val="24"/>
          <w:szCs w:val="24"/>
        </w:rPr>
        <w:t xml:space="preserve">.  </w:t>
      </w:r>
      <w:r w:rsidR="00004D49" w:rsidRPr="006F33D0">
        <w:rPr>
          <w:rFonts w:ascii="Arial" w:hAnsi="Arial" w:cs="Arial"/>
          <w:sz w:val="24"/>
          <w:szCs w:val="24"/>
        </w:rPr>
        <w:t xml:space="preserve">So, depending upon the </w:t>
      </w:r>
      <w:r w:rsidRPr="006F33D0">
        <w:rPr>
          <w:rFonts w:ascii="Arial" w:hAnsi="Arial" w:cs="Arial"/>
          <w:sz w:val="24"/>
          <w:szCs w:val="24"/>
        </w:rPr>
        <w:t xml:space="preserve">type of behavior engaged in </w:t>
      </w:r>
      <w:r>
        <w:rPr>
          <w:rFonts w:ascii="Arial" w:hAnsi="Arial" w:cs="Arial"/>
          <w:sz w:val="24"/>
          <w:szCs w:val="24"/>
        </w:rPr>
        <w:t xml:space="preserve">while playing the game, </w:t>
      </w:r>
      <w:r w:rsidR="00DA7827">
        <w:rPr>
          <w:rFonts w:ascii="Arial" w:hAnsi="Arial" w:cs="Arial"/>
          <w:sz w:val="24"/>
          <w:szCs w:val="24"/>
        </w:rPr>
        <w:t>gamers</w:t>
      </w:r>
      <w:r w:rsidR="00D650F3">
        <w:rPr>
          <w:rFonts w:ascii="Arial" w:hAnsi="Arial" w:cs="Arial"/>
          <w:sz w:val="24"/>
          <w:szCs w:val="24"/>
        </w:rPr>
        <w:t xml:space="preserve"> </w:t>
      </w:r>
      <w:r w:rsidR="00004D49" w:rsidRPr="006F33D0">
        <w:rPr>
          <w:rFonts w:ascii="Arial" w:hAnsi="Arial" w:cs="Arial"/>
          <w:sz w:val="24"/>
          <w:szCs w:val="24"/>
        </w:rPr>
        <w:t>will either</w:t>
      </w:r>
      <w:r w:rsidR="00DA7827">
        <w:rPr>
          <w:rFonts w:ascii="Arial" w:hAnsi="Arial" w:cs="Arial"/>
          <w:sz w:val="24"/>
          <w:szCs w:val="24"/>
        </w:rPr>
        <w:t xml:space="preserve"> have </w:t>
      </w:r>
      <w:r>
        <w:rPr>
          <w:rFonts w:ascii="Arial" w:hAnsi="Arial" w:cs="Arial"/>
          <w:sz w:val="24"/>
          <w:szCs w:val="24"/>
        </w:rPr>
        <w:t>more</w:t>
      </w:r>
      <w:r w:rsidR="00DA7827">
        <w:rPr>
          <w:rFonts w:ascii="Arial" w:hAnsi="Arial" w:cs="Arial"/>
          <w:sz w:val="24"/>
          <w:szCs w:val="24"/>
        </w:rPr>
        <w:t xml:space="preserve"> prosocial</w:t>
      </w:r>
      <w:r w:rsidR="00D91B29">
        <w:rPr>
          <w:rFonts w:ascii="Arial" w:hAnsi="Arial" w:cs="Arial"/>
          <w:sz w:val="24"/>
          <w:szCs w:val="24"/>
        </w:rPr>
        <w:t xml:space="preserve"> construct</w:t>
      </w:r>
      <w:r>
        <w:rPr>
          <w:rFonts w:ascii="Arial" w:hAnsi="Arial" w:cs="Arial"/>
          <w:sz w:val="24"/>
          <w:szCs w:val="24"/>
        </w:rPr>
        <w:t>s activated following gameplay</w:t>
      </w:r>
      <w:r w:rsidR="00DA7827">
        <w:rPr>
          <w:rFonts w:ascii="Arial" w:hAnsi="Arial" w:cs="Arial"/>
          <w:sz w:val="24"/>
          <w:szCs w:val="24"/>
        </w:rPr>
        <w:t xml:space="preserve">, making </w:t>
      </w:r>
      <w:r w:rsidR="00DA7827">
        <w:rPr>
          <w:rFonts w:ascii="Arial" w:hAnsi="Arial" w:cs="Arial"/>
          <w:sz w:val="24"/>
          <w:szCs w:val="24"/>
        </w:rPr>
        <w:lastRenderedPageBreak/>
        <w:t>them</w:t>
      </w:r>
      <w:r w:rsidR="00004D49" w:rsidRPr="006F33D0">
        <w:rPr>
          <w:rFonts w:ascii="Arial" w:hAnsi="Arial" w:cs="Arial"/>
          <w:sz w:val="24"/>
          <w:szCs w:val="24"/>
        </w:rPr>
        <w:t xml:space="preserve"> more inclined</w:t>
      </w:r>
      <w:r w:rsidR="008E5981">
        <w:rPr>
          <w:rFonts w:ascii="Arial" w:hAnsi="Arial" w:cs="Arial"/>
          <w:sz w:val="24"/>
          <w:szCs w:val="24"/>
        </w:rPr>
        <w:t xml:space="preserve"> toward </w:t>
      </w:r>
      <w:r>
        <w:rPr>
          <w:rFonts w:ascii="Arial" w:hAnsi="Arial" w:cs="Arial"/>
          <w:sz w:val="24"/>
          <w:szCs w:val="24"/>
        </w:rPr>
        <w:t xml:space="preserve">compassion and </w:t>
      </w:r>
      <w:r w:rsidR="008E5981">
        <w:rPr>
          <w:rFonts w:ascii="Arial" w:hAnsi="Arial" w:cs="Arial"/>
          <w:sz w:val="24"/>
          <w:szCs w:val="24"/>
        </w:rPr>
        <w:t>helping</w:t>
      </w:r>
      <w:r w:rsidR="00004D49" w:rsidRPr="006F33D0">
        <w:rPr>
          <w:rFonts w:ascii="Arial" w:hAnsi="Arial" w:cs="Arial"/>
          <w:sz w:val="24"/>
          <w:szCs w:val="24"/>
        </w:rPr>
        <w:t xml:space="preserve">, or </w:t>
      </w:r>
      <w:r w:rsidR="00D91B29">
        <w:rPr>
          <w:rFonts w:ascii="Arial" w:hAnsi="Arial" w:cs="Arial"/>
          <w:sz w:val="24"/>
          <w:szCs w:val="24"/>
        </w:rPr>
        <w:t xml:space="preserve">they </w:t>
      </w:r>
      <w:r w:rsidR="00DA7827">
        <w:rPr>
          <w:rFonts w:ascii="Arial" w:hAnsi="Arial" w:cs="Arial"/>
          <w:sz w:val="24"/>
          <w:szCs w:val="24"/>
        </w:rPr>
        <w:t xml:space="preserve">will have </w:t>
      </w:r>
      <w:r>
        <w:rPr>
          <w:rFonts w:ascii="Arial" w:hAnsi="Arial" w:cs="Arial"/>
          <w:sz w:val="24"/>
          <w:szCs w:val="24"/>
        </w:rPr>
        <w:t>more</w:t>
      </w:r>
      <w:r w:rsidR="00D91B29">
        <w:rPr>
          <w:rFonts w:ascii="Arial" w:hAnsi="Arial" w:cs="Arial"/>
          <w:sz w:val="24"/>
          <w:szCs w:val="24"/>
        </w:rPr>
        <w:t xml:space="preserve"> </w:t>
      </w:r>
      <w:r w:rsidR="00DA7827">
        <w:rPr>
          <w:rFonts w:ascii="Arial" w:hAnsi="Arial" w:cs="Arial"/>
          <w:sz w:val="24"/>
          <w:szCs w:val="24"/>
        </w:rPr>
        <w:t>aggressive</w:t>
      </w:r>
      <w:r w:rsidR="00D91B29">
        <w:rPr>
          <w:rFonts w:ascii="Arial" w:hAnsi="Arial" w:cs="Arial"/>
          <w:sz w:val="24"/>
          <w:szCs w:val="24"/>
        </w:rPr>
        <w:t xml:space="preserve"> construct</w:t>
      </w:r>
      <w:r>
        <w:rPr>
          <w:rFonts w:ascii="Arial" w:hAnsi="Arial" w:cs="Arial"/>
          <w:sz w:val="24"/>
          <w:szCs w:val="24"/>
        </w:rPr>
        <w:t>s activated following gameplay</w:t>
      </w:r>
      <w:r w:rsidR="00D91B29">
        <w:rPr>
          <w:rFonts w:ascii="Arial" w:hAnsi="Arial" w:cs="Arial"/>
          <w:sz w:val="24"/>
          <w:szCs w:val="24"/>
        </w:rPr>
        <w:t>,</w:t>
      </w:r>
      <w:r w:rsidR="00DA7827">
        <w:rPr>
          <w:rFonts w:ascii="Arial" w:hAnsi="Arial" w:cs="Arial"/>
          <w:sz w:val="24"/>
          <w:szCs w:val="24"/>
        </w:rPr>
        <w:t xml:space="preserve"> </w:t>
      </w:r>
      <w:r>
        <w:rPr>
          <w:rFonts w:ascii="Arial" w:hAnsi="Arial" w:cs="Arial"/>
          <w:sz w:val="24"/>
          <w:szCs w:val="24"/>
        </w:rPr>
        <w:t>making them more inclined toward anger and aggression</w:t>
      </w:r>
      <w:r w:rsidR="00004D49" w:rsidRPr="006F33D0">
        <w:rPr>
          <w:rFonts w:ascii="Arial" w:hAnsi="Arial" w:cs="Arial"/>
          <w:sz w:val="24"/>
          <w:szCs w:val="24"/>
        </w:rPr>
        <w:t xml:space="preserve">.  </w:t>
      </w:r>
    </w:p>
    <w:p w14:paraId="11FFA190" w14:textId="1FDB4F5C" w:rsidR="009C6CF9" w:rsidRDefault="00004D49" w:rsidP="0025762D">
      <w:pPr>
        <w:spacing w:line="480" w:lineRule="auto"/>
        <w:ind w:firstLine="720"/>
        <w:contextualSpacing/>
        <w:rPr>
          <w:ins w:id="18" w:author="Hilgard, Joseph" w:date="2017-06-07T14:45:00Z"/>
          <w:rFonts w:ascii="Arial" w:hAnsi="Arial" w:cs="Arial"/>
          <w:sz w:val="24"/>
          <w:szCs w:val="24"/>
        </w:rPr>
      </w:pPr>
      <w:r w:rsidRPr="006F33D0">
        <w:rPr>
          <w:rFonts w:ascii="Arial" w:hAnsi="Arial" w:cs="Arial"/>
          <w:sz w:val="24"/>
          <w:szCs w:val="24"/>
        </w:rPr>
        <w:t>Interestingly, there are cer</w:t>
      </w:r>
      <w:r w:rsidR="00D91B29">
        <w:rPr>
          <w:rFonts w:ascii="Arial" w:hAnsi="Arial" w:cs="Arial"/>
          <w:sz w:val="24"/>
          <w:szCs w:val="24"/>
        </w:rPr>
        <w:t>tain games in which both constructs</w:t>
      </w:r>
      <w:r w:rsidRPr="006F33D0">
        <w:rPr>
          <w:rFonts w:ascii="Arial" w:hAnsi="Arial" w:cs="Arial"/>
          <w:sz w:val="24"/>
          <w:szCs w:val="24"/>
        </w:rPr>
        <w:t xml:space="preserve"> are intertwined within the game’s objective</w:t>
      </w:r>
      <w:r w:rsidR="00105A90">
        <w:rPr>
          <w:rFonts w:ascii="Arial" w:hAnsi="Arial" w:cs="Arial"/>
          <w:sz w:val="24"/>
          <w:szCs w:val="24"/>
        </w:rPr>
        <w:t>s</w:t>
      </w:r>
      <w:r w:rsidRPr="006F33D0">
        <w:rPr>
          <w:rFonts w:ascii="Arial" w:hAnsi="Arial" w:cs="Arial"/>
          <w:sz w:val="24"/>
          <w:szCs w:val="24"/>
        </w:rPr>
        <w:t xml:space="preserve">.  </w:t>
      </w:r>
      <w:r w:rsidR="008B5497">
        <w:rPr>
          <w:rFonts w:ascii="Arial" w:hAnsi="Arial" w:cs="Arial"/>
          <w:sz w:val="24"/>
          <w:szCs w:val="24"/>
        </w:rPr>
        <w:t>Some</w:t>
      </w:r>
      <w:r w:rsidRPr="006F33D0">
        <w:rPr>
          <w:rFonts w:ascii="Arial" w:hAnsi="Arial" w:cs="Arial"/>
          <w:sz w:val="24"/>
          <w:szCs w:val="24"/>
        </w:rPr>
        <w:t xml:space="preserve"> video games </w:t>
      </w:r>
      <w:r w:rsidR="008B5497">
        <w:rPr>
          <w:rFonts w:ascii="Arial" w:hAnsi="Arial" w:cs="Arial"/>
          <w:sz w:val="24"/>
          <w:szCs w:val="24"/>
        </w:rPr>
        <w:t>require</w:t>
      </w:r>
      <w:r w:rsidRPr="006F33D0">
        <w:rPr>
          <w:rFonts w:ascii="Arial" w:hAnsi="Arial" w:cs="Arial"/>
          <w:sz w:val="24"/>
          <w:szCs w:val="24"/>
        </w:rPr>
        <w:t xml:space="preserve"> violence in order to help save innocent people</w:t>
      </w:r>
      <w:r w:rsidR="00105A90">
        <w:rPr>
          <w:rFonts w:ascii="Arial" w:hAnsi="Arial" w:cs="Arial"/>
          <w:sz w:val="24"/>
          <w:szCs w:val="24"/>
        </w:rPr>
        <w:t>,</w:t>
      </w:r>
      <w:r w:rsidRPr="006F33D0">
        <w:rPr>
          <w:rFonts w:ascii="Arial" w:hAnsi="Arial" w:cs="Arial"/>
          <w:sz w:val="24"/>
          <w:szCs w:val="24"/>
        </w:rPr>
        <w:t xml:space="preserve"> or even the world</w:t>
      </w:r>
      <w:r w:rsidR="00105A90">
        <w:rPr>
          <w:rFonts w:ascii="Arial" w:hAnsi="Arial" w:cs="Arial"/>
          <w:sz w:val="24"/>
          <w:szCs w:val="24"/>
        </w:rPr>
        <w:t>,</w:t>
      </w:r>
      <w:r w:rsidRPr="006F33D0">
        <w:rPr>
          <w:rFonts w:ascii="Arial" w:hAnsi="Arial" w:cs="Arial"/>
          <w:sz w:val="24"/>
          <w:szCs w:val="24"/>
        </w:rPr>
        <w:t xml:space="preserve"> against those </w:t>
      </w:r>
      <w:r w:rsidR="008B5497">
        <w:rPr>
          <w:rFonts w:ascii="Arial" w:hAnsi="Arial" w:cs="Arial"/>
          <w:sz w:val="24"/>
          <w:szCs w:val="24"/>
        </w:rPr>
        <w:t>attempting</w:t>
      </w:r>
      <w:r w:rsidRPr="006F33D0">
        <w:rPr>
          <w:rFonts w:ascii="Arial" w:hAnsi="Arial" w:cs="Arial"/>
          <w:sz w:val="24"/>
          <w:szCs w:val="24"/>
        </w:rPr>
        <w:t xml:space="preserve"> to do harm</w:t>
      </w:r>
      <w:r w:rsidR="008B5497">
        <w:rPr>
          <w:rFonts w:ascii="Arial" w:hAnsi="Arial" w:cs="Arial"/>
          <w:sz w:val="24"/>
          <w:szCs w:val="24"/>
        </w:rPr>
        <w:t>. Many games require the player to save innocents from</w:t>
      </w:r>
      <w:r w:rsidRPr="006F33D0">
        <w:rPr>
          <w:rFonts w:ascii="Arial" w:hAnsi="Arial" w:cs="Arial"/>
          <w:sz w:val="24"/>
          <w:szCs w:val="24"/>
        </w:rPr>
        <w:t xml:space="preserve"> monster</w:t>
      </w:r>
      <w:r w:rsidR="00CD79D6">
        <w:rPr>
          <w:rFonts w:ascii="Arial" w:hAnsi="Arial" w:cs="Arial"/>
          <w:sz w:val="24"/>
          <w:szCs w:val="24"/>
        </w:rPr>
        <w:t>s</w:t>
      </w:r>
      <w:r w:rsidRPr="006F33D0">
        <w:rPr>
          <w:rFonts w:ascii="Arial" w:hAnsi="Arial" w:cs="Arial"/>
          <w:sz w:val="24"/>
          <w:szCs w:val="24"/>
        </w:rPr>
        <w:t xml:space="preserve">, terrorists, or </w:t>
      </w:r>
      <w:r w:rsidR="008B5497">
        <w:rPr>
          <w:rFonts w:ascii="Arial" w:hAnsi="Arial" w:cs="Arial"/>
          <w:sz w:val="24"/>
          <w:szCs w:val="24"/>
        </w:rPr>
        <w:t>even</w:t>
      </w:r>
      <w:r w:rsidR="007B4BDB" w:rsidRPr="006F33D0">
        <w:rPr>
          <w:rFonts w:ascii="Arial" w:hAnsi="Arial" w:cs="Arial"/>
          <w:sz w:val="24"/>
          <w:szCs w:val="24"/>
        </w:rPr>
        <w:t xml:space="preserve"> Nazi</w:t>
      </w:r>
      <w:r w:rsidR="008B5497">
        <w:rPr>
          <w:rFonts w:ascii="Arial" w:hAnsi="Arial" w:cs="Arial"/>
          <w:sz w:val="24"/>
          <w:szCs w:val="24"/>
        </w:rPr>
        <w:t>s</w:t>
      </w:r>
      <w:r w:rsidR="007B4BDB" w:rsidRPr="006F33D0">
        <w:rPr>
          <w:rFonts w:ascii="Arial" w:hAnsi="Arial" w:cs="Arial"/>
          <w:sz w:val="24"/>
          <w:szCs w:val="24"/>
        </w:rPr>
        <w:t xml:space="preserve">.  </w:t>
      </w:r>
      <w:r w:rsidR="008B5497">
        <w:rPr>
          <w:rFonts w:ascii="Arial" w:hAnsi="Arial" w:cs="Arial"/>
          <w:sz w:val="24"/>
          <w:szCs w:val="24"/>
        </w:rPr>
        <w:t>Thus</w:t>
      </w:r>
      <w:r w:rsidR="007B4BDB" w:rsidRPr="006F33D0">
        <w:rPr>
          <w:rFonts w:ascii="Arial" w:hAnsi="Arial" w:cs="Arial"/>
          <w:sz w:val="24"/>
          <w:szCs w:val="24"/>
        </w:rPr>
        <w:t xml:space="preserve">, players must </w:t>
      </w:r>
      <w:r w:rsidR="008B5497">
        <w:rPr>
          <w:rFonts w:ascii="Arial" w:hAnsi="Arial" w:cs="Arial"/>
          <w:sz w:val="24"/>
          <w:szCs w:val="24"/>
        </w:rPr>
        <w:t>be violent</w:t>
      </w:r>
      <w:r w:rsidR="007B4BDB" w:rsidRPr="006F33D0">
        <w:rPr>
          <w:rFonts w:ascii="Arial" w:hAnsi="Arial" w:cs="Arial"/>
          <w:sz w:val="24"/>
          <w:szCs w:val="24"/>
        </w:rPr>
        <w:t xml:space="preserve">, which may reduce prosocial behavior, </w:t>
      </w:r>
      <w:r w:rsidR="008B5497">
        <w:rPr>
          <w:rFonts w:ascii="Arial" w:hAnsi="Arial" w:cs="Arial"/>
          <w:sz w:val="24"/>
          <w:szCs w:val="24"/>
        </w:rPr>
        <w:t>but within the plot of the game the violence is in the service of helping others</w:t>
      </w:r>
      <w:r w:rsidR="007B4BDB" w:rsidRPr="006F33D0">
        <w:rPr>
          <w:rFonts w:ascii="Arial" w:hAnsi="Arial" w:cs="Arial"/>
          <w:sz w:val="24"/>
          <w:szCs w:val="24"/>
        </w:rPr>
        <w:t xml:space="preserve">, which may increase </w:t>
      </w:r>
      <w:r w:rsidR="00CD79D6">
        <w:rPr>
          <w:rFonts w:ascii="Arial" w:hAnsi="Arial" w:cs="Arial"/>
          <w:sz w:val="24"/>
          <w:szCs w:val="24"/>
        </w:rPr>
        <w:t xml:space="preserve">prosocial </w:t>
      </w:r>
      <w:r w:rsidR="007B4BDB" w:rsidRPr="006F33D0">
        <w:rPr>
          <w:rFonts w:ascii="Arial" w:hAnsi="Arial" w:cs="Arial"/>
          <w:sz w:val="24"/>
          <w:szCs w:val="24"/>
        </w:rPr>
        <w:t xml:space="preserve">behavior.  </w:t>
      </w:r>
      <w:r w:rsidR="005738EA">
        <w:rPr>
          <w:rFonts w:ascii="Arial" w:hAnsi="Arial" w:cs="Arial"/>
          <w:sz w:val="24"/>
          <w:szCs w:val="24"/>
        </w:rPr>
        <w:t>Interestingly, research has shown that playing a violent video game cooperatively with other players increases prosocial behavior (</w:t>
      </w:r>
      <w:proofErr w:type="spellStart"/>
      <w:r w:rsidR="005738EA">
        <w:rPr>
          <w:rFonts w:ascii="Arial" w:hAnsi="Arial" w:cs="Arial"/>
          <w:sz w:val="24"/>
          <w:szCs w:val="24"/>
        </w:rPr>
        <w:t>Ewoldsen</w:t>
      </w:r>
      <w:proofErr w:type="spellEnd"/>
      <w:r w:rsidR="005738EA">
        <w:rPr>
          <w:rFonts w:ascii="Arial" w:hAnsi="Arial" w:cs="Arial"/>
          <w:sz w:val="24"/>
          <w:szCs w:val="24"/>
        </w:rPr>
        <w:t xml:space="preserve">, </w:t>
      </w:r>
      <w:proofErr w:type="spellStart"/>
      <w:r w:rsidR="005738EA">
        <w:rPr>
          <w:rFonts w:ascii="Arial" w:hAnsi="Arial" w:cs="Arial"/>
          <w:sz w:val="24"/>
          <w:szCs w:val="24"/>
        </w:rPr>
        <w:t>Eno</w:t>
      </w:r>
      <w:proofErr w:type="spellEnd"/>
      <w:r w:rsidR="005738EA">
        <w:rPr>
          <w:rFonts w:ascii="Arial" w:hAnsi="Arial" w:cs="Arial"/>
          <w:sz w:val="24"/>
          <w:szCs w:val="24"/>
        </w:rPr>
        <w:t xml:space="preserve">, </w:t>
      </w:r>
      <w:proofErr w:type="spellStart"/>
      <w:r w:rsidR="005738EA">
        <w:rPr>
          <w:rFonts w:ascii="Arial" w:hAnsi="Arial" w:cs="Arial"/>
          <w:sz w:val="24"/>
          <w:szCs w:val="24"/>
        </w:rPr>
        <w:t>Okdie</w:t>
      </w:r>
      <w:proofErr w:type="spellEnd"/>
      <w:r w:rsidR="005738EA">
        <w:rPr>
          <w:rFonts w:ascii="Arial" w:hAnsi="Arial" w:cs="Arial"/>
          <w:sz w:val="24"/>
          <w:szCs w:val="24"/>
        </w:rPr>
        <w:t xml:space="preserve">, &amp; Velez, 2012), so there is evidence to suggest that </w:t>
      </w:r>
      <w:commentRangeStart w:id="19"/>
      <w:commentRangeStart w:id="20"/>
      <w:r w:rsidR="005738EA">
        <w:rPr>
          <w:rFonts w:ascii="Arial" w:hAnsi="Arial" w:cs="Arial"/>
          <w:sz w:val="24"/>
          <w:szCs w:val="24"/>
        </w:rPr>
        <w:t>prosocial contexts within a violent video game can produce prosocial effects</w:t>
      </w:r>
      <w:commentRangeEnd w:id="19"/>
      <w:r w:rsidR="00D52E93">
        <w:rPr>
          <w:rStyle w:val="CommentReference"/>
        </w:rPr>
        <w:commentReference w:id="19"/>
      </w:r>
      <w:commentRangeEnd w:id="20"/>
      <w:r w:rsidR="00366F91">
        <w:rPr>
          <w:rStyle w:val="CommentReference"/>
        </w:rPr>
        <w:commentReference w:id="20"/>
      </w:r>
      <w:r w:rsidR="005738EA">
        <w:rPr>
          <w:rFonts w:ascii="Arial" w:hAnsi="Arial" w:cs="Arial"/>
          <w:sz w:val="24"/>
          <w:szCs w:val="24"/>
        </w:rPr>
        <w:t xml:space="preserve">.  However, </w:t>
      </w:r>
      <w:ins w:id="21" w:author="Lueke, Adam" w:date="2017-06-14T16:50:00Z">
        <w:r w:rsidR="0005301A">
          <w:rPr>
            <w:rFonts w:ascii="Arial" w:hAnsi="Arial" w:cs="Arial"/>
            <w:sz w:val="24"/>
            <w:szCs w:val="24"/>
          </w:rPr>
          <w:t>the objective</w:t>
        </w:r>
        <w:del w:id="22" w:author="Bartholow, Bruce D." w:date="2017-06-14T21:45:00Z">
          <w:r w:rsidR="0005301A" w:rsidDel="0056633A">
            <w:rPr>
              <w:rFonts w:ascii="Arial" w:hAnsi="Arial" w:cs="Arial"/>
              <w:sz w:val="24"/>
              <w:szCs w:val="24"/>
            </w:rPr>
            <w:delText>s</w:delText>
          </w:r>
        </w:del>
        <w:r w:rsidR="0005301A">
          <w:rPr>
            <w:rFonts w:ascii="Arial" w:hAnsi="Arial" w:cs="Arial"/>
            <w:sz w:val="24"/>
            <w:szCs w:val="24"/>
          </w:rPr>
          <w:t xml:space="preserve"> of cooperative violent </w:t>
        </w:r>
      </w:ins>
      <w:ins w:id="23" w:author="Bartholow, Bruce D." w:date="2017-06-14T21:45:00Z">
        <w:r w:rsidR="0056633A">
          <w:rPr>
            <w:rFonts w:ascii="Arial" w:hAnsi="Arial" w:cs="Arial"/>
            <w:sz w:val="24"/>
            <w:szCs w:val="24"/>
          </w:rPr>
          <w:t xml:space="preserve">game </w:t>
        </w:r>
      </w:ins>
      <w:ins w:id="24" w:author="Lueke, Adam" w:date="2017-06-14T16:50:00Z">
        <w:r w:rsidR="0005301A">
          <w:rPr>
            <w:rFonts w:ascii="Arial" w:hAnsi="Arial" w:cs="Arial"/>
            <w:sz w:val="24"/>
            <w:szCs w:val="24"/>
          </w:rPr>
          <w:t xml:space="preserve">play is usually simply to win, not </w:t>
        </w:r>
      </w:ins>
      <w:ins w:id="25" w:author="Lueke, Adam" w:date="2017-06-14T16:52:00Z">
        <w:r w:rsidR="0005301A">
          <w:rPr>
            <w:rFonts w:ascii="Arial" w:hAnsi="Arial" w:cs="Arial"/>
            <w:sz w:val="24"/>
            <w:szCs w:val="24"/>
          </w:rPr>
          <w:t xml:space="preserve">to </w:t>
        </w:r>
      </w:ins>
      <w:ins w:id="26" w:author="Lueke, Adam" w:date="2017-06-14T16:50:00Z">
        <w:r w:rsidR="0005301A">
          <w:rPr>
            <w:rFonts w:ascii="Arial" w:hAnsi="Arial" w:cs="Arial"/>
            <w:sz w:val="24"/>
            <w:szCs w:val="24"/>
          </w:rPr>
          <w:t xml:space="preserve">act </w:t>
        </w:r>
        <w:proofErr w:type="spellStart"/>
        <w:r w:rsidR="0005301A">
          <w:rPr>
            <w:rFonts w:ascii="Arial" w:hAnsi="Arial" w:cs="Arial"/>
            <w:sz w:val="24"/>
            <w:szCs w:val="24"/>
          </w:rPr>
          <w:t>prosocially</w:t>
        </w:r>
        <w:proofErr w:type="spellEnd"/>
        <w:r w:rsidR="0005301A">
          <w:rPr>
            <w:rFonts w:ascii="Arial" w:hAnsi="Arial" w:cs="Arial"/>
            <w:sz w:val="24"/>
            <w:szCs w:val="24"/>
          </w:rPr>
          <w:t xml:space="preserve"> </w:t>
        </w:r>
        <w:del w:id="27" w:author="Bartholow, Bruce D." w:date="2017-06-14T21:45:00Z">
          <w:r w:rsidR="0005301A" w:rsidDel="0056633A">
            <w:rPr>
              <w:rFonts w:ascii="Arial" w:hAnsi="Arial" w:cs="Arial"/>
              <w:sz w:val="24"/>
              <w:szCs w:val="24"/>
            </w:rPr>
            <w:delText>specifically</w:delText>
          </w:r>
        </w:del>
      </w:ins>
      <w:ins w:id="28" w:author="Bartholow, Bruce D." w:date="2017-06-14T21:45:00Z">
        <w:r w:rsidR="0056633A">
          <w:rPr>
            <w:rFonts w:ascii="Arial" w:hAnsi="Arial" w:cs="Arial"/>
            <w:sz w:val="24"/>
            <w:szCs w:val="24"/>
          </w:rPr>
          <w:t>per se</w:t>
        </w:r>
      </w:ins>
      <w:ins w:id="29" w:author="Lueke, Adam" w:date="2017-06-14T16:50:00Z">
        <w:r w:rsidR="0005301A">
          <w:rPr>
            <w:rFonts w:ascii="Arial" w:hAnsi="Arial" w:cs="Arial"/>
            <w:sz w:val="24"/>
            <w:szCs w:val="24"/>
          </w:rPr>
          <w:t xml:space="preserve">.  To this point, </w:t>
        </w:r>
      </w:ins>
      <w:r w:rsidR="007B4BDB" w:rsidRPr="006F33D0">
        <w:rPr>
          <w:rFonts w:ascii="Arial" w:hAnsi="Arial" w:cs="Arial"/>
          <w:sz w:val="24"/>
          <w:szCs w:val="24"/>
        </w:rPr>
        <w:t xml:space="preserve">no research </w:t>
      </w:r>
      <w:r w:rsidR="00566843">
        <w:rPr>
          <w:rFonts w:ascii="Arial" w:hAnsi="Arial" w:cs="Arial"/>
          <w:sz w:val="24"/>
          <w:szCs w:val="24"/>
        </w:rPr>
        <w:t xml:space="preserve">has investigated </w:t>
      </w:r>
      <w:r w:rsidR="007B4BDB" w:rsidRPr="006F33D0">
        <w:rPr>
          <w:rFonts w:ascii="Arial" w:hAnsi="Arial" w:cs="Arial"/>
          <w:sz w:val="24"/>
          <w:szCs w:val="24"/>
        </w:rPr>
        <w:t xml:space="preserve">the effects that </w:t>
      </w:r>
      <w:r w:rsidR="005738EA">
        <w:rPr>
          <w:rFonts w:ascii="Arial" w:hAnsi="Arial" w:cs="Arial"/>
          <w:sz w:val="24"/>
          <w:szCs w:val="24"/>
        </w:rPr>
        <w:t>violent games with prosocial objectives</w:t>
      </w:r>
      <w:r w:rsidR="007B4BDB" w:rsidRPr="006F33D0">
        <w:rPr>
          <w:rFonts w:ascii="Arial" w:hAnsi="Arial" w:cs="Arial"/>
          <w:sz w:val="24"/>
          <w:szCs w:val="24"/>
        </w:rPr>
        <w:t xml:space="preserve"> may have on prosocial behavior.</w:t>
      </w:r>
      <w:r w:rsidR="00EF7C73">
        <w:rPr>
          <w:rFonts w:ascii="Arial" w:hAnsi="Arial" w:cs="Arial"/>
          <w:sz w:val="24"/>
          <w:szCs w:val="24"/>
        </w:rPr>
        <w:t xml:space="preserve">  If it were merely the case that violent video game content reduced prosocial behavior, and prosocial video game content increased it, then </w:t>
      </w:r>
      <w:r w:rsidR="009C6CF9">
        <w:rPr>
          <w:rFonts w:ascii="Arial" w:hAnsi="Arial" w:cs="Arial"/>
          <w:sz w:val="24"/>
          <w:szCs w:val="24"/>
        </w:rPr>
        <w:t>perhaps the two effects would generally cancel each other out</w:t>
      </w:r>
      <w:r w:rsidR="00EF7C73">
        <w:rPr>
          <w:rFonts w:ascii="Arial" w:hAnsi="Arial" w:cs="Arial"/>
          <w:sz w:val="24"/>
          <w:szCs w:val="24"/>
        </w:rPr>
        <w:t xml:space="preserve">, resulting in neither an increase or decrease in prosocial behavior.  However, </w:t>
      </w:r>
      <w:r w:rsidR="00566843">
        <w:rPr>
          <w:rFonts w:ascii="Arial" w:hAnsi="Arial" w:cs="Arial"/>
          <w:sz w:val="24"/>
          <w:szCs w:val="24"/>
        </w:rPr>
        <w:t>it is possible that prosocial violence in video games will</w:t>
      </w:r>
      <w:r w:rsidR="0025762D">
        <w:rPr>
          <w:rFonts w:ascii="Arial" w:hAnsi="Arial" w:cs="Arial"/>
          <w:sz w:val="24"/>
          <w:szCs w:val="24"/>
        </w:rPr>
        <w:t xml:space="preserve"> activate a prosocial concept that would produce increased prosocial behavior when given the opportunity and context to do so.</w:t>
      </w:r>
      <w:r w:rsidR="00EF7C73">
        <w:rPr>
          <w:rFonts w:ascii="Arial" w:hAnsi="Arial" w:cs="Arial"/>
          <w:sz w:val="24"/>
          <w:szCs w:val="24"/>
        </w:rPr>
        <w:t xml:space="preserve"> </w:t>
      </w:r>
    </w:p>
    <w:p w14:paraId="04B683D1" w14:textId="2ACBE603" w:rsidR="00004D49" w:rsidRPr="0021070E" w:rsidRDefault="007B4BDB" w:rsidP="0025762D">
      <w:pPr>
        <w:spacing w:line="480" w:lineRule="auto"/>
        <w:ind w:firstLine="720"/>
        <w:contextualSpacing/>
        <w:rPr>
          <w:rFonts w:ascii="Arial" w:hAnsi="Arial" w:cs="Arial"/>
          <w:b/>
          <w:sz w:val="24"/>
          <w:szCs w:val="24"/>
        </w:rPr>
      </w:pPr>
      <w:commentRangeStart w:id="30"/>
      <w:commentRangeStart w:id="31"/>
      <w:r w:rsidRPr="006F33D0">
        <w:rPr>
          <w:rFonts w:ascii="Arial" w:hAnsi="Arial" w:cs="Arial"/>
          <w:sz w:val="24"/>
          <w:szCs w:val="24"/>
        </w:rPr>
        <w:t>We hypothesize</w:t>
      </w:r>
      <w:r w:rsidR="00285FB2">
        <w:rPr>
          <w:rFonts w:ascii="Arial" w:hAnsi="Arial" w:cs="Arial"/>
          <w:sz w:val="24"/>
          <w:szCs w:val="24"/>
        </w:rPr>
        <w:t xml:space="preserve"> that</w:t>
      </w:r>
      <w:r w:rsidR="008E5981">
        <w:rPr>
          <w:rFonts w:ascii="Arial" w:hAnsi="Arial" w:cs="Arial"/>
          <w:sz w:val="24"/>
          <w:szCs w:val="24"/>
        </w:rPr>
        <w:t xml:space="preserve"> </w:t>
      </w:r>
      <w:commentRangeEnd w:id="30"/>
      <w:r w:rsidR="009C6CF9">
        <w:rPr>
          <w:rStyle w:val="CommentReference"/>
        </w:rPr>
        <w:commentReference w:id="30"/>
      </w:r>
      <w:commentRangeEnd w:id="31"/>
      <w:r w:rsidR="00F80DC1">
        <w:rPr>
          <w:rStyle w:val="CommentReference"/>
        </w:rPr>
        <w:commentReference w:id="31"/>
      </w:r>
      <w:r w:rsidR="0025762D">
        <w:rPr>
          <w:rFonts w:ascii="Arial" w:hAnsi="Arial" w:cs="Arial"/>
          <w:sz w:val="24"/>
          <w:szCs w:val="24"/>
        </w:rPr>
        <w:t xml:space="preserve">the prosocial nature of the violence in a video game scenario in which players must kill in order to save innocent hostages will increase the </w:t>
      </w:r>
      <w:r w:rsidR="0025762D">
        <w:rPr>
          <w:rFonts w:ascii="Arial" w:hAnsi="Arial" w:cs="Arial"/>
          <w:sz w:val="24"/>
          <w:szCs w:val="24"/>
        </w:rPr>
        <w:lastRenderedPageBreak/>
        <w:t>tendency to be prosocial when given the opportunity.</w:t>
      </w:r>
      <w:ins w:id="32" w:author="Lueke, Adam" w:date="2017-06-14T16:37:00Z">
        <w:r w:rsidR="00F80DC1">
          <w:rPr>
            <w:rFonts w:ascii="Arial" w:hAnsi="Arial" w:cs="Arial"/>
            <w:sz w:val="24"/>
            <w:szCs w:val="24"/>
          </w:rPr>
          <w:t xml:space="preserve">  This could </w:t>
        </w:r>
        <w:r w:rsidR="00366F91">
          <w:rPr>
            <w:rFonts w:ascii="Arial" w:hAnsi="Arial" w:cs="Arial"/>
            <w:sz w:val="24"/>
            <w:szCs w:val="24"/>
          </w:rPr>
          <w:t>be especially true when the nature of the helping opportunity is phrased in a way that matches the nature of the prosocial behavior in the violent video game, namely in order to save lives.</w:t>
        </w:r>
      </w:ins>
      <w:r w:rsidRPr="006F33D0">
        <w:rPr>
          <w:rFonts w:ascii="Arial" w:hAnsi="Arial" w:cs="Arial"/>
          <w:sz w:val="24"/>
          <w:szCs w:val="24"/>
        </w:rPr>
        <w:t xml:space="preserve"> Players who play this type of game will be significantly more prosocial after the game has ended than players of a video game in which violence is gratuitous, and also significantly more prosocial than players of a control game.</w:t>
      </w:r>
    </w:p>
    <w:p w14:paraId="68EBA76A" w14:textId="5A0E5A2E" w:rsidR="006F33D0" w:rsidRDefault="006F33D0" w:rsidP="006F33D0">
      <w:pPr>
        <w:spacing w:line="480" w:lineRule="auto"/>
        <w:contextualSpacing/>
        <w:jc w:val="center"/>
        <w:rPr>
          <w:ins w:id="33" w:author="Hilgard, Joseph" w:date="2017-06-07T14:58:00Z"/>
          <w:rFonts w:ascii="Arial" w:hAnsi="Arial" w:cs="Arial"/>
          <w:b/>
          <w:sz w:val="24"/>
          <w:szCs w:val="24"/>
        </w:rPr>
      </w:pPr>
      <w:r w:rsidRPr="006F33D0">
        <w:rPr>
          <w:rFonts w:ascii="Arial" w:hAnsi="Arial" w:cs="Arial"/>
          <w:b/>
          <w:sz w:val="24"/>
          <w:szCs w:val="24"/>
        </w:rPr>
        <w:t>Method</w:t>
      </w:r>
    </w:p>
    <w:p w14:paraId="73A677BE" w14:textId="18AB6DFA" w:rsidR="002A6DED" w:rsidRPr="00687E36" w:rsidRDefault="002A6DED" w:rsidP="00687E36">
      <w:pPr>
        <w:spacing w:line="480" w:lineRule="auto"/>
        <w:contextualSpacing/>
        <w:rPr>
          <w:rFonts w:ascii="Arial" w:hAnsi="Arial" w:cs="Arial"/>
          <w:sz w:val="24"/>
          <w:szCs w:val="24"/>
        </w:rPr>
      </w:pPr>
      <w:ins w:id="34" w:author="Hilgard, Joseph" w:date="2017-06-07T14:58:00Z">
        <w:r>
          <w:rPr>
            <w:rFonts w:ascii="Arial" w:hAnsi="Arial" w:cs="Arial"/>
            <w:sz w:val="24"/>
            <w:szCs w:val="24"/>
          </w:rPr>
          <w:tab/>
          <w:t>We report how we determined our sample size, all data exclusions (if any), all manipulations, and all measures in the study (</w:t>
        </w:r>
        <w:commentRangeStart w:id="35"/>
        <w:r>
          <w:rPr>
            <w:rFonts w:ascii="Arial" w:hAnsi="Arial" w:cs="Arial"/>
            <w:sz w:val="24"/>
            <w:szCs w:val="24"/>
          </w:rPr>
          <w:t xml:space="preserve">Simmons, </w:t>
        </w:r>
      </w:ins>
      <w:ins w:id="36" w:author="Hilgard, Joseph" w:date="2017-06-07T14:59:00Z">
        <w:r>
          <w:rPr>
            <w:rFonts w:ascii="Arial" w:hAnsi="Arial" w:cs="Arial"/>
            <w:sz w:val="24"/>
            <w:szCs w:val="24"/>
          </w:rPr>
          <w:t xml:space="preserve">Nelson, </w:t>
        </w:r>
        <w:proofErr w:type="spellStart"/>
        <w:r>
          <w:rPr>
            <w:rFonts w:ascii="Arial" w:hAnsi="Arial" w:cs="Arial"/>
            <w:sz w:val="24"/>
            <w:szCs w:val="24"/>
          </w:rPr>
          <w:t>Simonsohn</w:t>
        </w:r>
        <w:proofErr w:type="spellEnd"/>
        <w:r>
          <w:rPr>
            <w:rFonts w:ascii="Arial" w:hAnsi="Arial" w:cs="Arial"/>
            <w:sz w:val="24"/>
            <w:szCs w:val="24"/>
          </w:rPr>
          <w:t>, 2012</w:t>
        </w:r>
        <w:commentRangeEnd w:id="35"/>
        <w:r>
          <w:rPr>
            <w:rStyle w:val="CommentReference"/>
          </w:rPr>
          <w:commentReference w:id="35"/>
        </w:r>
        <w:r>
          <w:rPr>
            <w:rFonts w:ascii="Arial" w:hAnsi="Arial" w:cs="Arial"/>
            <w:sz w:val="24"/>
            <w:szCs w:val="24"/>
          </w:rPr>
          <w:t>)</w:t>
        </w:r>
      </w:ins>
    </w:p>
    <w:p w14:paraId="33827A14" w14:textId="77777777" w:rsidR="006F33D0" w:rsidRPr="006F33D0" w:rsidRDefault="006F33D0" w:rsidP="006F33D0">
      <w:pPr>
        <w:spacing w:line="480" w:lineRule="auto"/>
        <w:contextualSpacing/>
        <w:rPr>
          <w:rFonts w:ascii="Arial" w:hAnsi="Arial" w:cs="Arial"/>
          <w:b/>
          <w:sz w:val="24"/>
          <w:szCs w:val="24"/>
        </w:rPr>
      </w:pPr>
      <w:r w:rsidRPr="006F33D0">
        <w:rPr>
          <w:rFonts w:ascii="Arial" w:hAnsi="Arial" w:cs="Arial"/>
          <w:b/>
          <w:sz w:val="24"/>
          <w:szCs w:val="24"/>
        </w:rPr>
        <w:t>Participants</w:t>
      </w:r>
    </w:p>
    <w:p w14:paraId="2F9232AC" w14:textId="2B5A5308" w:rsidR="006F33D0" w:rsidRPr="006F33D0" w:rsidRDefault="006F33D0" w:rsidP="00687E36">
      <w:pPr>
        <w:spacing w:line="480" w:lineRule="auto"/>
        <w:contextualSpacing/>
        <w:rPr>
          <w:rFonts w:ascii="Arial" w:hAnsi="Arial" w:cs="Arial"/>
          <w:sz w:val="24"/>
          <w:szCs w:val="24"/>
        </w:rPr>
      </w:pPr>
      <w:r w:rsidRPr="006F33D0">
        <w:rPr>
          <w:rFonts w:ascii="Arial" w:hAnsi="Arial" w:cs="Arial"/>
          <w:sz w:val="24"/>
          <w:szCs w:val="24"/>
        </w:rPr>
        <w:tab/>
        <w:t xml:space="preserve">Participants were </w:t>
      </w:r>
      <w:commentRangeStart w:id="37"/>
      <w:r w:rsidRPr="006F33D0">
        <w:rPr>
          <w:rFonts w:ascii="Arial" w:hAnsi="Arial" w:cs="Arial"/>
          <w:sz w:val="24"/>
          <w:szCs w:val="24"/>
        </w:rPr>
        <w:t>(</w:t>
      </w:r>
      <w:ins w:id="38" w:author="Nilou Assar" w:date="2017-09-06T09:30:00Z">
        <w:r w:rsidR="00EB0986">
          <w:rPr>
            <w:rFonts w:ascii="Arial" w:hAnsi="Arial" w:cs="Arial"/>
            <w:sz w:val="24"/>
            <w:szCs w:val="24"/>
          </w:rPr>
          <w:t>189</w:t>
        </w:r>
      </w:ins>
      <w:del w:id="39" w:author="Nilou Assar" w:date="2017-09-06T09:30:00Z">
        <w:r w:rsidRPr="006F33D0" w:rsidDel="00EB0986">
          <w:rPr>
            <w:rFonts w:ascii="Arial" w:hAnsi="Arial" w:cs="Arial"/>
            <w:sz w:val="24"/>
            <w:szCs w:val="24"/>
          </w:rPr>
          <w:delText>xxx</w:delText>
        </w:r>
      </w:del>
      <w:r w:rsidRPr="006F33D0">
        <w:rPr>
          <w:rFonts w:ascii="Arial" w:hAnsi="Arial" w:cs="Arial"/>
          <w:sz w:val="24"/>
          <w:szCs w:val="24"/>
        </w:rPr>
        <w:t>) college students</w:t>
      </w:r>
      <w:r w:rsidR="008C3DAC">
        <w:rPr>
          <w:rFonts w:ascii="Arial" w:hAnsi="Arial" w:cs="Arial"/>
          <w:sz w:val="24"/>
          <w:szCs w:val="24"/>
        </w:rPr>
        <w:t xml:space="preserve"> (xx% male)</w:t>
      </w:r>
      <w:r w:rsidRPr="006F33D0">
        <w:rPr>
          <w:rFonts w:ascii="Arial" w:hAnsi="Arial" w:cs="Arial"/>
          <w:sz w:val="24"/>
          <w:szCs w:val="24"/>
        </w:rPr>
        <w:t xml:space="preserve"> </w:t>
      </w:r>
      <w:commentRangeEnd w:id="37"/>
      <w:r w:rsidR="0056633A">
        <w:rPr>
          <w:rStyle w:val="CommentReference"/>
        </w:rPr>
        <w:commentReference w:id="37"/>
      </w:r>
      <w:r w:rsidRPr="006F33D0">
        <w:rPr>
          <w:rFonts w:ascii="Arial" w:hAnsi="Arial" w:cs="Arial"/>
          <w:sz w:val="24"/>
          <w:szCs w:val="24"/>
        </w:rPr>
        <w:t xml:space="preserve">from two large Midwestern universities.  The study was advertised as an investigation as to how video games relate to both enjoyment and emotion, with the statement that participants would simply play a video game and then answer some questions about how much they enjoyed playing it and what kinds of emotions they experienced during their gameplay.  All </w:t>
      </w:r>
      <w:r w:rsidR="00687E36">
        <w:rPr>
          <w:rFonts w:ascii="Arial" w:hAnsi="Arial" w:cs="Arial"/>
          <w:sz w:val="24"/>
          <w:szCs w:val="24"/>
        </w:rPr>
        <w:t xml:space="preserve">participants </w:t>
      </w:r>
      <w:r w:rsidRPr="006F33D0">
        <w:rPr>
          <w:rFonts w:ascii="Arial" w:hAnsi="Arial" w:cs="Arial"/>
          <w:sz w:val="24"/>
          <w:szCs w:val="24"/>
        </w:rPr>
        <w:t>were traditional college aged students.</w:t>
      </w:r>
      <w:r w:rsidR="008B7531">
        <w:rPr>
          <w:rFonts w:ascii="Arial" w:hAnsi="Arial" w:cs="Arial"/>
          <w:sz w:val="24"/>
          <w:szCs w:val="24"/>
        </w:rPr>
        <w:t xml:space="preserve">  </w:t>
      </w:r>
      <w:r w:rsidR="0056633A">
        <w:rPr>
          <w:rFonts w:ascii="Arial" w:hAnsi="Arial" w:cs="Arial"/>
          <w:sz w:val="24"/>
          <w:szCs w:val="24"/>
        </w:rPr>
        <w:t>A s</w:t>
      </w:r>
      <w:r w:rsidR="008B7531">
        <w:rPr>
          <w:rFonts w:ascii="Arial" w:hAnsi="Arial" w:cs="Arial"/>
          <w:sz w:val="24"/>
          <w:szCs w:val="24"/>
        </w:rPr>
        <w:t xml:space="preserve">ample size </w:t>
      </w:r>
      <w:r w:rsidR="0056633A">
        <w:rPr>
          <w:rFonts w:ascii="Arial" w:hAnsi="Arial" w:cs="Arial"/>
          <w:sz w:val="24"/>
          <w:szCs w:val="24"/>
        </w:rPr>
        <w:t xml:space="preserve">of </w:t>
      </w:r>
      <w:r w:rsidR="008B7531">
        <w:rPr>
          <w:rFonts w:ascii="Arial" w:hAnsi="Arial" w:cs="Arial"/>
          <w:sz w:val="24"/>
          <w:szCs w:val="24"/>
        </w:rPr>
        <w:t xml:space="preserve">40 </w:t>
      </w:r>
      <w:r w:rsidR="0056633A">
        <w:rPr>
          <w:rFonts w:ascii="Arial" w:hAnsi="Arial" w:cs="Arial"/>
          <w:sz w:val="24"/>
          <w:szCs w:val="24"/>
        </w:rPr>
        <w:t xml:space="preserve">participants </w:t>
      </w:r>
      <w:r w:rsidR="008B7531">
        <w:rPr>
          <w:rFonts w:ascii="Arial" w:hAnsi="Arial" w:cs="Arial"/>
          <w:sz w:val="24"/>
          <w:szCs w:val="24"/>
        </w:rPr>
        <w:t xml:space="preserve">per condition </w:t>
      </w:r>
      <w:r w:rsidR="0056633A">
        <w:rPr>
          <w:rFonts w:ascii="Arial" w:hAnsi="Arial" w:cs="Arial"/>
          <w:sz w:val="24"/>
          <w:szCs w:val="24"/>
        </w:rPr>
        <w:t xml:space="preserve">was determined to be necessary </w:t>
      </w:r>
      <w:r w:rsidR="008B7531">
        <w:rPr>
          <w:rFonts w:ascii="Arial" w:hAnsi="Arial" w:cs="Arial"/>
          <w:sz w:val="24"/>
          <w:szCs w:val="24"/>
        </w:rPr>
        <w:t xml:space="preserve">in order to achieve adequate </w:t>
      </w:r>
      <w:r w:rsidR="0056633A">
        <w:rPr>
          <w:rFonts w:ascii="Arial" w:hAnsi="Arial" w:cs="Arial"/>
          <w:sz w:val="24"/>
          <w:szCs w:val="24"/>
        </w:rPr>
        <w:t xml:space="preserve">statistical </w:t>
      </w:r>
      <w:r w:rsidR="008B7531">
        <w:rPr>
          <w:rFonts w:ascii="Arial" w:hAnsi="Arial" w:cs="Arial"/>
          <w:sz w:val="24"/>
          <w:szCs w:val="24"/>
        </w:rPr>
        <w:t>power.</w:t>
      </w:r>
    </w:p>
    <w:p w14:paraId="16AECF6C" w14:textId="13521CB7" w:rsidR="006F33D0" w:rsidRDefault="006F33D0" w:rsidP="006F33D0">
      <w:pPr>
        <w:spacing w:line="480" w:lineRule="auto"/>
        <w:contextualSpacing/>
        <w:rPr>
          <w:rFonts w:ascii="Arial" w:hAnsi="Arial" w:cs="Arial"/>
          <w:b/>
          <w:sz w:val="24"/>
          <w:szCs w:val="24"/>
        </w:rPr>
      </w:pPr>
      <w:r w:rsidRPr="006F33D0">
        <w:rPr>
          <w:rFonts w:ascii="Arial" w:hAnsi="Arial" w:cs="Arial"/>
          <w:b/>
          <w:sz w:val="24"/>
          <w:szCs w:val="24"/>
        </w:rPr>
        <w:t>Materials and Procedure</w:t>
      </w:r>
    </w:p>
    <w:p w14:paraId="50246535" w14:textId="2AC20EB4" w:rsidR="009C6CF9" w:rsidRPr="009C6CF9" w:rsidRDefault="009C6CF9" w:rsidP="00366F91">
      <w:pPr>
        <w:spacing w:line="480" w:lineRule="auto"/>
        <w:ind w:firstLine="720"/>
        <w:contextualSpacing/>
        <w:rPr>
          <w:rFonts w:ascii="Arial" w:hAnsi="Arial" w:cs="Arial"/>
          <w:sz w:val="24"/>
          <w:szCs w:val="24"/>
        </w:rPr>
      </w:pPr>
      <w:r w:rsidRPr="009C6CF9">
        <w:rPr>
          <w:rFonts w:ascii="Arial" w:hAnsi="Arial" w:cs="Arial"/>
          <w:sz w:val="24"/>
          <w:szCs w:val="24"/>
        </w:rPr>
        <w:t>Partic</w:t>
      </w:r>
      <w:r>
        <w:rPr>
          <w:rFonts w:ascii="Arial" w:hAnsi="Arial" w:cs="Arial"/>
          <w:sz w:val="24"/>
          <w:szCs w:val="24"/>
        </w:rPr>
        <w:t xml:space="preserve">ipants were </w:t>
      </w:r>
      <w:commentRangeStart w:id="40"/>
      <w:commentRangeStart w:id="41"/>
      <w:r>
        <w:rPr>
          <w:rFonts w:ascii="Arial" w:hAnsi="Arial" w:cs="Arial"/>
          <w:sz w:val="24"/>
          <w:szCs w:val="24"/>
        </w:rPr>
        <w:t xml:space="preserve">randomized </w:t>
      </w:r>
      <w:commentRangeEnd w:id="40"/>
      <w:r w:rsidR="002A6DED">
        <w:rPr>
          <w:rStyle w:val="CommentReference"/>
        </w:rPr>
        <w:commentReference w:id="40"/>
      </w:r>
      <w:commentRangeEnd w:id="41"/>
      <w:r w:rsidR="00366F91">
        <w:rPr>
          <w:rFonts w:ascii="Arial" w:hAnsi="Arial" w:cs="Arial"/>
          <w:sz w:val="24"/>
          <w:szCs w:val="24"/>
        </w:rPr>
        <w:t>(by sampling to a quota per cell)</w:t>
      </w:r>
      <w:r w:rsidR="00687E36">
        <w:rPr>
          <w:rFonts w:ascii="Arial" w:hAnsi="Arial" w:cs="Arial"/>
          <w:sz w:val="24"/>
          <w:szCs w:val="24"/>
        </w:rPr>
        <w:t xml:space="preserve"> </w:t>
      </w:r>
      <w:r w:rsidR="0026126B">
        <w:rPr>
          <w:rStyle w:val="CommentReference"/>
        </w:rPr>
        <w:commentReference w:id="41"/>
      </w:r>
      <w:r>
        <w:rPr>
          <w:rFonts w:ascii="Arial" w:hAnsi="Arial" w:cs="Arial"/>
          <w:sz w:val="24"/>
          <w:szCs w:val="24"/>
        </w:rPr>
        <w:t>to a 3 (Game: Gratu</w:t>
      </w:r>
      <w:r w:rsidR="0026126B">
        <w:rPr>
          <w:rFonts w:ascii="Arial" w:hAnsi="Arial" w:cs="Arial"/>
          <w:sz w:val="24"/>
          <w:szCs w:val="24"/>
        </w:rPr>
        <w:t>i</w:t>
      </w:r>
      <w:r>
        <w:rPr>
          <w:rFonts w:ascii="Arial" w:hAnsi="Arial" w:cs="Arial"/>
          <w:sz w:val="24"/>
          <w:szCs w:val="24"/>
        </w:rPr>
        <w:t xml:space="preserve">tous violence, Hero violence, No violence) × 2 (Help Red Cross, Save lives) </w:t>
      </w:r>
      <w:r w:rsidR="002A6DED">
        <w:rPr>
          <w:rFonts w:ascii="Arial" w:hAnsi="Arial" w:cs="Arial"/>
          <w:sz w:val="24"/>
          <w:szCs w:val="24"/>
        </w:rPr>
        <w:t xml:space="preserve">between-subjects design. </w:t>
      </w:r>
    </w:p>
    <w:p w14:paraId="4B581B08" w14:textId="1C44EA9D" w:rsidR="006F33D0" w:rsidRPr="006F33D0" w:rsidRDefault="006F33D0" w:rsidP="006F33D0">
      <w:pPr>
        <w:spacing w:line="480" w:lineRule="auto"/>
        <w:contextualSpacing/>
        <w:rPr>
          <w:rFonts w:ascii="Arial" w:hAnsi="Arial" w:cs="Arial"/>
          <w:sz w:val="24"/>
          <w:szCs w:val="24"/>
        </w:rPr>
      </w:pPr>
      <w:r w:rsidRPr="006F33D0">
        <w:rPr>
          <w:rFonts w:ascii="Arial" w:hAnsi="Arial" w:cs="Arial"/>
          <w:sz w:val="24"/>
          <w:szCs w:val="24"/>
        </w:rPr>
        <w:lastRenderedPageBreak/>
        <w:tab/>
        <w:t xml:space="preserve">When participants first entered the lab, one of three different video games </w:t>
      </w:r>
      <w:r w:rsidR="00566843">
        <w:rPr>
          <w:rFonts w:ascii="Arial" w:hAnsi="Arial" w:cs="Arial"/>
          <w:sz w:val="24"/>
          <w:szCs w:val="24"/>
        </w:rPr>
        <w:t xml:space="preserve">was </w:t>
      </w:r>
      <w:r w:rsidRPr="006F33D0">
        <w:rPr>
          <w:rFonts w:ascii="Arial" w:hAnsi="Arial" w:cs="Arial"/>
          <w:sz w:val="24"/>
          <w:szCs w:val="24"/>
        </w:rPr>
        <w:t xml:space="preserve">awaiting them.  In the “Gratuitous Violence” condition, participants played a level in </w:t>
      </w:r>
      <w:r w:rsidRPr="007D4922">
        <w:rPr>
          <w:rFonts w:ascii="Arial" w:hAnsi="Arial" w:cs="Arial"/>
          <w:i/>
          <w:sz w:val="24"/>
          <w:szCs w:val="24"/>
        </w:rPr>
        <w:t>Call of Duty: Modern Warfare</w:t>
      </w:r>
      <w:r w:rsidRPr="006F33D0">
        <w:rPr>
          <w:rFonts w:ascii="Arial" w:hAnsi="Arial" w:cs="Arial"/>
          <w:sz w:val="24"/>
          <w:szCs w:val="24"/>
        </w:rPr>
        <w:t xml:space="preserve"> entitled “No Russian”, in which the participant controlled a character </w:t>
      </w:r>
      <w:r w:rsidR="00824F05">
        <w:rPr>
          <w:rFonts w:ascii="Arial" w:hAnsi="Arial" w:cs="Arial"/>
          <w:sz w:val="24"/>
          <w:szCs w:val="24"/>
        </w:rPr>
        <w:t>who</w:t>
      </w:r>
      <w:r w:rsidRPr="006F33D0">
        <w:rPr>
          <w:rFonts w:ascii="Arial" w:hAnsi="Arial" w:cs="Arial"/>
          <w:sz w:val="24"/>
          <w:szCs w:val="24"/>
        </w:rPr>
        <w:t xml:space="preserve"> is a US special ops member that is undercover as part of a terrorist organization that walks into an airport and has to kill innocent civilians and police officers.  However, manipulation of the intro video to the game’s level made it appear that they were merely a part of the terrorist organization.  Participants in the “Hero Violence” condition played a different level in Call of Duty: Modern Warfare entitled “The Only Easy Day Was Yesterday”.  In this level, participants were first told in the intro video that some innocent crew members of an oil rig were being held captive by a terrorist organization, and it was the job of the participant to sneak onto the oil rig and save the hostages.  Success in this level required killing many of the terrorist members while freeing the hostages.  Before playing either of these Call of Duty levels, participants in both conditions warmed up to the controls during a 5-minute training level at the beginning of the Call of Duty campaign that systematically shows participants </w:t>
      </w:r>
      <w:r w:rsidR="008C3DAC">
        <w:rPr>
          <w:rFonts w:ascii="Arial" w:hAnsi="Arial" w:cs="Arial"/>
          <w:sz w:val="24"/>
          <w:szCs w:val="24"/>
        </w:rPr>
        <w:t>how the controller works and allows them time to practice with the controller</w:t>
      </w:r>
      <w:r w:rsidRPr="006F33D0">
        <w:rPr>
          <w:rFonts w:ascii="Arial" w:hAnsi="Arial" w:cs="Arial"/>
          <w:sz w:val="24"/>
          <w:szCs w:val="24"/>
        </w:rPr>
        <w:t xml:space="preserve">.  In the control condition, participants played </w:t>
      </w:r>
      <w:r w:rsidRPr="00366F91">
        <w:rPr>
          <w:rFonts w:ascii="Arial" w:hAnsi="Arial" w:cs="Arial"/>
          <w:i/>
          <w:sz w:val="24"/>
          <w:szCs w:val="24"/>
        </w:rPr>
        <w:t xml:space="preserve">Gran </w:t>
      </w:r>
      <w:proofErr w:type="spellStart"/>
      <w:r w:rsidRPr="00366F91">
        <w:rPr>
          <w:rFonts w:ascii="Arial" w:hAnsi="Arial" w:cs="Arial"/>
          <w:i/>
          <w:sz w:val="24"/>
          <w:szCs w:val="24"/>
        </w:rPr>
        <w:t>Turismo</w:t>
      </w:r>
      <w:proofErr w:type="spellEnd"/>
      <w:r w:rsidRPr="006F33D0">
        <w:rPr>
          <w:rFonts w:ascii="Arial" w:hAnsi="Arial" w:cs="Arial"/>
          <w:sz w:val="24"/>
          <w:szCs w:val="24"/>
        </w:rPr>
        <w:t xml:space="preserve">, in which they were required to race other computer controlled cars.  Before they proceeded to race, participants </w:t>
      </w:r>
      <w:r w:rsidR="008C3DAC">
        <w:rPr>
          <w:rFonts w:ascii="Arial" w:hAnsi="Arial" w:cs="Arial"/>
          <w:sz w:val="24"/>
          <w:szCs w:val="24"/>
        </w:rPr>
        <w:t>received instruction on the use of the controller</w:t>
      </w:r>
      <w:r w:rsidRPr="006F33D0">
        <w:rPr>
          <w:rFonts w:ascii="Arial" w:hAnsi="Arial" w:cs="Arial"/>
          <w:sz w:val="24"/>
          <w:szCs w:val="24"/>
        </w:rPr>
        <w:t xml:space="preserve">, and were allowed to practice for five minutes on a time trial track </w:t>
      </w:r>
      <w:r w:rsidR="008C3DAC">
        <w:rPr>
          <w:rFonts w:ascii="Arial" w:hAnsi="Arial" w:cs="Arial"/>
          <w:sz w:val="24"/>
          <w:szCs w:val="24"/>
        </w:rPr>
        <w:t>with no other cars</w:t>
      </w:r>
      <w:r w:rsidRPr="006F33D0">
        <w:rPr>
          <w:rFonts w:ascii="Arial" w:hAnsi="Arial" w:cs="Arial"/>
          <w:sz w:val="24"/>
          <w:szCs w:val="24"/>
        </w:rPr>
        <w:t>.  In all three of these conditions, participants played the actual level for 15 minutes.</w:t>
      </w:r>
    </w:p>
    <w:p w14:paraId="0E11CF9C" w14:textId="1BB0A60F" w:rsidR="006F33D0" w:rsidRPr="006F33D0" w:rsidRDefault="006F33D0" w:rsidP="006F33D0">
      <w:pPr>
        <w:spacing w:line="480" w:lineRule="auto"/>
        <w:contextualSpacing/>
        <w:rPr>
          <w:rFonts w:ascii="Arial" w:hAnsi="Arial" w:cs="Arial"/>
          <w:sz w:val="24"/>
          <w:szCs w:val="24"/>
        </w:rPr>
      </w:pPr>
      <w:r w:rsidRPr="006F33D0">
        <w:rPr>
          <w:rFonts w:ascii="Arial" w:hAnsi="Arial" w:cs="Arial"/>
          <w:sz w:val="24"/>
          <w:szCs w:val="24"/>
        </w:rPr>
        <w:tab/>
        <w:t>After gameplay ended, participants complete</w:t>
      </w:r>
      <w:r w:rsidR="00566843">
        <w:rPr>
          <w:rFonts w:ascii="Arial" w:hAnsi="Arial" w:cs="Arial"/>
          <w:sz w:val="24"/>
          <w:szCs w:val="24"/>
        </w:rPr>
        <w:t>d</w:t>
      </w:r>
      <w:r w:rsidRPr="006F33D0">
        <w:rPr>
          <w:rFonts w:ascii="Arial" w:hAnsi="Arial" w:cs="Arial"/>
          <w:sz w:val="24"/>
          <w:szCs w:val="24"/>
        </w:rPr>
        <w:t xml:space="preserve"> </w:t>
      </w:r>
      <w:r w:rsidR="00566843">
        <w:rPr>
          <w:rFonts w:ascii="Arial" w:hAnsi="Arial" w:cs="Arial"/>
          <w:sz w:val="24"/>
          <w:szCs w:val="24"/>
        </w:rPr>
        <w:t xml:space="preserve">questionnaires </w:t>
      </w:r>
      <w:r w:rsidRPr="006F33D0">
        <w:rPr>
          <w:rFonts w:ascii="Arial" w:hAnsi="Arial" w:cs="Arial"/>
          <w:sz w:val="24"/>
          <w:szCs w:val="24"/>
        </w:rPr>
        <w:t>on a computer</w:t>
      </w:r>
      <w:r w:rsidR="00566843">
        <w:rPr>
          <w:rFonts w:ascii="Arial" w:hAnsi="Arial" w:cs="Arial"/>
          <w:sz w:val="24"/>
          <w:szCs w:val="24"/>
        </w:rPr>
        <w:t xml:space="preserve"> for approximately 10 min</w:t>
      </w:r>
      <w:r w:rsidRPr="006F33D0">
        <w:rPr>
          <w:rFonts w:ascii="Arial" w:hAnsi="Arial" w:cs="Arial"/>
          <w:sz w:val="24"/>
          <w:szCs w:val="24"/>
        </w:rPr>
        <w:t>.  The</w:t>
      </w:r>
      <w:r w:rsidR="00480918">
        <w:rPr>
          <w:rFonts w:ascii="Arial" w:hAnsi="Arial" w:cs="Arial"/>
          <w:sz w:val="24"/>
          <w:szCs w:val="24"/>
        </w:rPr>
        <w:t>y</w:t>
      </w:r>
      <w:r w:rsidRPr="006F33D0">
        <w:rPr>
          <w:rFonts w:ascii="Arial" w:hAnsi="Arial" w:cs="Arial"/>
          <w:sz w:val="24"/>
          <w:szCs w:val="24"/>
        </w:rPr>
        <w:t xml:space="preserve"> first </w:t>
      </w:r>
      <w:r w:rsidR="00480918">
        <w:rPr>
          <w:rFonts w:ascii="Arial" w:hAnsi="Arial" w:cs="Arial"/>
          <w:sz w:val="24"/>
          <w:szCs w:val="24"/>
        </w:rPr>
        <w:t xml:space="preserve">completed </w:t>
      </w:r>
      <w:r w:rsidRPr="006F33D0">
        <w:rPr>
          <w:rFonts w:ascii="Arial" w:hAnsi="Arial" w:cs="Arial"/>
          <w:sz w:val="24"/>
          <w:szCs w:val="24"/>
        </w:rPr>
        <w:t xml:space="preserve">the PANAS (citation), followed by several </w:t>
      </w:r>
      <w:r w:rsidRPr="006F33D0">
        <w:rPr>
          <w:rFonts w:ascii="Arial" w:hAnsi="Arial" w:cs="Arial"/>
          <w:sz w:val="24"/>
          <w:szCs w:val="24"/>
        </w:rPr>
        <w:lastRenderedPageBreak/>
        <w:t xml:space="preserve">questions regarding their gameplay experience.  These questions included experience of enjoyment playing the game, how often the participant played video games, and if the genre of game they played was the genre they normally would enjoy playing.  Participants were then asked demographic questions and </w:t>
      </w:r>
      <w:r w:rsidR="00667C5B">
        <w:rPr>
          <w:rFonts w:ascii="Arial" w:hAnsi="Arial" w:cs="Arial"/>
          <w:sz w:val="24"/>
          <w:szCs w:val="24"/>
        </w:rPr>
        <w:t xml:space="preserve">questions to probe for </w:t>
      </w:r>
      <w:r w:rsidRPr="006F33D0">
        <w:rPr>
          <w:rFonts w:ascii="Arial" w:hAnsi="Arial" w:cs="Arial"/>
          <w:sz w:val="24"/>
          <w:szCs w:val="24"/>
        </w:rPr>
        <w:t>suspicion, before being told that they had completed the experiment</w:t>
      </w:r>
      <w:r w:rsidR="00667C5B">
        <w:rPr>
          <w:rFonts w:ascii="Arial" w:hAnsi="Arial" w:cs="Arial"/>
          <w:sz w:val="24"/>
          <w:szCs w:val="24"/>
        </w:rPr>
        <w:t>. T</w:t>
      </w:r>
      <w:r w:rsidRPr="006F33D0">
        <w:rPr>
          <w:rFonts w:ascii="Arial" w:hAnsi="Arial" w:cs="Arial"/>
          <w:sz w:val="24"/>
          <w:szCs w:val="24"/>
        </w:rPr>
        <w:t xml:space="preserve">hey were </w:t>
      </w:r>
      <w:r w:rsidR="00667C5B">
        <w:rPr>
          <w:rFonts w:ascii="Arial" w:hAnsi="Arial" w:cs="Arial"/>
          <w:sz w:val="24"/>
          <w:szCs w:val="24"/>
        </w:rPr>
        <w:t xml:space="preserve">then </w:t>
      </w:r>
      <w:r w:rsidRPr="006F33D0">
        <w:rPr>
          <w:rFonts w:ascii="Arial" w:hAnsi="Arial" w:cs="Arial"/>
          <w:sz w:val="24"/>
          <w:szCs w:val="24"/>
        </w:rPr>
        <w:t xml:space="preserve">given a fake debriefing statement.  This statement told participants that we were interested in how video game experience affected enjoyment and mood.  </w:t>
      </w:r>
      <w:r w:rsidR="00667C5B">
        <w:rPr>
          <w:rFonts w:ascii="Arial" w:hAnsi="Arial" w:cs="Arial"/>
          <w:sz w:val="24"/>
          <w:szCs w:val="24"/>
        </w:rPr>
        <w:t>P</w:t>
      </w:r>
      <w:r w:rsidRPr="006F33D0">
        <w:rPr>
          <w:rFonts w:ascii="Arial" w:hAnsi="Arial" w:cs="Arial"/>
          <w:sz w:val="24"/>
          <w:szCs w:val="24"/>
        </w:rPr>
        <w:t xml:space="preserve">articipants </w:t>
      </w:r>
      <w:r w:rsidR="00667C5B">
        <w:rPr>
          <w:rFonts w:ascii="Arial" w:hAnsi="Arial" w:cs="Arial"/>
          <w:sz w:val="24"/>
          <w:szCs w:val="24"/>
        </w:rPr>
        <w:t xml:space="preserve">then left </w:t>
      </w:r>
      <w:r w:rsidRPr="006F33D0">
        <w:rPr>
          <w:rFonts w:ascii="Arial" w:hAnsi="Arial" w:cs="Arial"/>
          <w:sz w:val="24"/>
          <w:szCs w:val="24"/>
        </w:rPr>
        <w:t>the lab.</w:t>
      </w:r>
    </w:p>
    <w:p w14:paraId="5C565502" w14:textId="12891374" w:rsidR="006F33D0" w:rsidRDefault="006F33D0" w:rsidP="006F33D0">
      <w:pPr>
        <w:spacing w:line="480" w:lineRule="auto"/>
        <w:contextualSpacing/>
        <w:rPr>
          <w:rFonts w:ascii="Arial" w:hAnsi="Arial" w:cs="Arial"/>
          <w:sz w:val="24"/>
          <w:szCs w:val="24"/>
        </w:rPr>
      </w:pPr>
      <w:r w:rsidRPr="006F33D0">
        <w:rPr>
          <w:rFonts w:ascii="Arial" w:hAnsi="Arial" w:cs="Arial"/>
          <w:sz w:val="24"/>
          <w:szCs w:val="24"/>
        </w:rPr>
        <w:tab/>
      </w:r>
      <w:r w:rsidR="008C3DAC">
        <w:rPr>
          <w:rFonts w:ascii="Arial" w:hAnsi="Arial" w:cs="Arial"/>
          <w:sz w:val="24"/>
          <w:szCs w:val="24"/>
        </w:rPr>
        <w:t>A</w:t>
      </w:r>
      <w:r w:rsidRPr="006F33D0">
        <w:rPr>
          <w:rFonts w:ascii="Arial" w:hAnsi="Arial" w:cs="Arial"/>
          <w:sz w:val="24"/>
          <w:szCs w:val="24"/>
        </w:rPr>
        <w:t>s participants walked down the hall to the exit, they were greeted by a female confederate posing as a member of the Red Cross looking for people to volunteer their time to help with a blood drive (</w:t>
      </w:r>
      <w:proofErr w:type="spellStart"/>
      <w:r w:rsidR="006866D0">
        <w:rPr>
          <w:rFonts w:ascii="Arial" w:hAnsi="Arial" w:cs="Arial"/>
          <w:sz w:val="24"/>
          <w:szCs w:val="24"/>
        </w:rPr>
        <w:t>Manucia</w:t>
      </w:r>
      <w:proofErr w:type="spellEnd"/>
      <w:r w:rsidR="006866D0">
        <w:rPr>
          <w:rFonts w:ascii="Arial" w:hAnsi="Arial" w:cs="Arial"/>
          <w:sz w:val="24"/>
          <w:szCs w:val="24"/>
        </w:rPr>
        <w:t xml:space="preserve">, Baumann, &amp; </w:t>
      </w:r>
      <w:proofErr w:type="spellStart"/>
      <w:r w:rsidR="006866D0">
        <w:rPr>
          <w:rFonts w:ascii="Arial" w:hAnsi="Arial" w:cs="Arial"/>
          <w:sz w:val="24"/>
          <w:szCs w:val="24"/>
        </w:rPr>
        <w:t>Cialdini</w:t>
      </w:r>
      <w:proofErr w:type="spellEnd"/>
      <w:r w:rsidR="006866D0">
        <w:rPr>
          <w:rFonts w:ascii="Arial" w:hAnsi="Arial" w:cs="Arial"/>
          <w:sz w:val="24"/>
          <w:szCs w:val="24"/>
        </w:rPr>
        <w:t>, 1984</w:t>
      </w:r>
      <w:r w:rsidRPr="006F33D0">
        <w:rPr>
          <w:rFonts w:ascii="Arial" w:hAnsi="Arial" w:cs="Arial"/>
          <w:sz w:val="24"/>
          <w:szCs w:val="24"/>
        </w:rPr>
        <w:t xml:space="preserve">).  When she stopped the participant in the hall, she recited the following: “Hi – my name is Sara with the Red Cross.  We are currently looking for volunteers to call previous blood drive donors to see if they would be willing to donate again at the present time.  If you choose to volunteer, you would choose anywhere from one to 20 individuals to call, and we would provide you a list of individuals that you would contact and inquire into their willingness to donate again.  Your participation could really </w:t>
      </w:r>
      <w:r w:rsidRPr="007D4922">
        <w:rPr>
          <w:rFonts w:ascii="Arial" w:hAnsi="Arial" w:cs="Arial"/>
          <w:bCs/>
          <w:sz w:val="24"/>
          <w:szCs w:val="24"/>
        </w:rPr>
        <w:t>help out our blood drive</w:t>
      </w:r>
      <w:r w:rsidRPr="006F33D0">
        <w:rPr>
          <w:rFonts w:ascii="Arial" w:hAnsi="Arial" w:cs="Arial"/>
          <w:b/>
          <w:bCs/>
          <w:sz w:val="24"/>
          <w:szCs w:val="24"/>
        </w:rPr>
        <w:t xml:space="preserve">.  </w:t>
      </w:r>
      <w:r w:rsidRPr="006F33D0">
        <w:rPr>
          <w:rFonts w:ascii="Arial" w:hAnsi="Arial" w:cs="Arial"/>
          <w:sz w:val="24"/>
          <w:szCs w:val="24"/>
        </w:rPr>
        <w:t xml:space="preserve">Would you be willing to volunteer?”  Depending upon which condition they were assigned, </w:t>
      </w:r>
      <w:r w:rsidR="008C3DAC">
        <w:rPr>
          <w:rFonts w:ascii="Arial" w:hAnsi="Arial" w:cs="Arial"/>
          <w:sz w:val="24"/>
          <w:szCs w:val="24"/>
        </w:rPr>
        <w:t xml:space="preserve">some </w:t>
      </w:r>
      <w:r w:rsidRPr="006F33D0">
        <w:rPr>
          <w:rFonts w:ascii="Arial" w:hAnsi="Arial" w:cs="Arial"/>
          <w:sz w:val="24"/>
          <w:szCs w:val="24"/>
        </w:rPr>
        <w:t xml:space="preserve">participants </w:t>
      </w:r>
      <w:r w:rsidR="008C3DAC">
        <w:rPr>
          <w:rFonts w:ascii="Arial" w:hAnsi="Arial" w:cs="Arial"/>
          <w:sz w:val="24"/>
          <w:szCs w:val="24"/>
        </w:rPr>
        <w:t>had the confederate say</w:t>
      </w:r>
      <w:r w:rsidRPr="006F33D0">
        <w:rPr>
          <w:rFonts w:ascii="Arial" w:hAnsi="Arial" w:cs="Arial"/>
          <w:sz w:val="24"/>
          <w:szCs w:val="24"/>
        </w:rPr>
        <w:t xml:space="preserve"> “</w:t>
      </w:r>
      <w:r w:rsidR="008C3DAC">
        <w:rPr>
          <w:rFonts w:ascii="Arial" w:hAnsi="Arial" w:cs="Arial"/>
          <w:sz w:val="24"/>
          <w:szCs w:val="24"/>
        </w:rPr>
        <w:t xml:space="preserve">Your participation could really </w:t>
      </w:r>
      <w:r w:rsidRPr="006F33D0">
        <w:rPr>
          <w:rFonts w:ascii="Arial" w:hAnsi="Arial" w:cs="Arial"/>
          <w:sz w:val="24"/>
          <w:szCs w:val="24"/>
        </w:rPr>
        <w:t>save some lives”</w:t>
      </w:r>
      <w:r w:rsidR="00366F91">
        <w:rPr>
          <w:rFonts w:ascii="Arial" w:hAnsi="Arial" w:cs="Arial"/>
          <w:sz w:val="24"/>
          <w:szCs w:val="24"/>
        </w:rPr>
        <w:t xml:space="preserve"> instead of “Your participation could really help out our blood drive”.  Everything else in the script was identical</w:t>
      </w:r>
      <w:r w:rsidRPr="006F33D0">
        <w:rPr>
          <w:rFonts w:ascii="Arial" w:hAnsi="Arial" w:cs="Arial"/>
          <w:sz w:val="24"/>
          <w:szCs w:val="24"/>
        </w:rPr>
        <w:t xml:space="preserve">.  If the participant responded “yes”, then the confederate asked how many people the participant would volunteer to call.  After this point, or after the participant had </w:t>
      </w:r>
      <w:r w:rsidR="008C3DAC">
        <w:rPr>
          <w:rFonts w:ascii="Arial" w:hAnsi="Arial" w:cs="Arial"/>
          <w:sz w:val="24"/>
          <w:szCs w:val="24"/>
        </w:rPr>
        <w:t>declined</w:t>
      </w:r>
      <w:r w:rsidRPr="006F33D0">
        <w:rPr>
          <w:rFonts w:ascii="Arial" w:hAnsi="Arial" w:cs="Arial"/>
          <w:sz w:val="24"/>
          <w:szCs w:val="24"/>
        </w:rPr>
        <w:t xml:space="preserve"> to volunteer, the confederate told the </w:t>
      </w:r>
      <w:r w:rsidRPr="006F33D0">
        <w:rPr>
          <w:rFonts w:ascii="Arial" w:hAnsi="Arial" w:cs="Arial"/>
          <w:sz w:val="24"/>
          <w:szCs w:val="24"/>
        </w:rPr>
        <w:lastRenderedPageBreak/>
        <w:t>participant that she was part of the experiment, and asked if the participant had any suspicions of this.  Following this acknowledgment, the confederate then debriefed participants as to the real purpose of the experiment to see how types of video games may affect prosocial behavior and asked if the participant had any questions.  At this point the experiment ended, and the participant was thanked and left.</w:t>
      </w:r>
    </w:p>
    <w:p w14:paraId="7708168C" w14:textId="77777777" w:rsidR="006F33D0" w:rsidRPr="006F33D0" w:rsidRDefault="006F33D0" w:rsidP="006F33D0">
      <w:pPr>
        <w:spacing w:line="480" w:lineRule="auto"/>
        <w:contextualSpacing/>
        <w:jc w:val="center"/>
        <w:rPr>
          <w:rFonts w:ascii="Arial" w:hAnsi="Arial" w:cs="Arial"/>
          <w:b/>
          <w:sz w:val="24"/>
          <w:szCs w:val="24"/>
        </w:rPr>
      </w:pPr>
      <w:r>
        <w:rPr>
          <w:rFonts w:ascii="Arial" w:hAnsi="Arial" w:cs="Arial"/>
          <w:b/>
          <w:sz w:val="24"/>
          <w:szCs w:val="24"/>
        </w:rPr>
        <w:t>Results</w:t>
      </w:r>
    </w:p>
    <w:p w14:paraId="2FF7450A" w14:textId="77777777" w:rsidR="0071054F" w:rsidRPr="0071054F" w:rsidRDefault="0071054F" w:rsidP="0071054F">
      <w:pPr>
        <w:spacing w:line="480" w:lineRule="auto"/>
        <w:contextualSpacing/>
        <w:rPr>
          <w:rFonts w:ascii="Arial" w:hAnsi="Arial" w:cs="Arial"/>
          <w:b/>
          <w:bCs/>
          <w:sz w:val="24"/>
          <w:szCs w:val="24"/>
        </w:rPr>
      </w:pPr>
      <w:r w:rsidRPr="0071054F">
        <w:rPr>
          <w:rFonts w:ascii="Arial" w:hAnsi="Arial" w:cs="Arial"/>
          <w:b/>
          <w:bCs/>
          <w:sz w:val="24"/>
          <w:szCs w:val="24"/>
        </w:rPr>
        <w:t>Sample</w:t>
      </w:r>
    </w:p>
    <w:p w14:paraId="3C205172" w14:textId="467B65C6" w:rsidR="0071054F" w:rsidRPr="0071054F" w:rsidRDefault="0071054F" w:rsidP="00C14FA8">
      <w:pPr>
        <w:spacing w:line="480" w:lineRule="auto"/>
        <w:ind w:firstLine="720"/>
        <w:contextualSpacing/>
        <w:rPr>
          <w:rFonts w:ascii="Arial" w:hAnsi="Arial" w:cs="Arial"/>
          <w:sz w:val="24"/>
          <w:szCs w:val="24"/>
        </w:rPr>
      </w:pPr>
      <w:r w:rsidRPr="0071054F">
        <w:rPr>
          <w:rFonts w:ascii="Arial" w:hAnsi="Arial" w:cs="Arial"/>
          <w:sz w:val="24"/>
          <w:szCs w:val="24"/>
        </w:rPr>
        <w:t>An initial data collection included 216 subjects, 191 of which were successfully intercepted</w:t>
      </w:r>
      <w:ins w:id="42" w:author="Niloufar Assar" w:date="2017-07-20T16:29:00Z">
        <w:r>
          <w:rPr>
            <w:rFonts w:ascii="Arial" w:hAnsi="Arial" w:cs="Arial"/>
            <w:sz w:val="24"/>
            <w:szCs w:val="24"/>
          </w:rPr>
          <w:t xml:space="preserve"> by the confederate as they left the laboratory</w:t>
        </w:r>
      </w:ins>
      <w:r w:rsidRPr="0071054F">
        <w:rPr>
          <w:rFonts w:ascii="Arial" w:hAnsi="Arial" w:cs="Arial"/>
          <w:sz w:val="24"/>
          <w:szCs w:val="24"/>
        </w:rPr>
        <w:t xml:space="preserve">. </w:t>
      </w:r>
      <w:ins w:id="43" w:author="Niloufar Assar" w:date="2017-07-20T17:04:00Z">
        <w:r w:rsidR="00C12970">
          <w:rPr>
            <w:rFonts w:ascii="Arial" w:hAnsi="Arial" w:cs="Arial"/>
            <w:sz w:val="24"/>
            <w:szCs w:val="24"/>
          </w:rPr>
          <w:t xml:space="preserve">During data collection, the </w:t>
        </w:r>
        <w:proofErr w:type="gramStart"/>
        <w:r w:rsidR="00C12970">
          <w:rPr>
            <w:rFonts w:ascii="Arial" w:hAnsi="Arial" w:cs="Arial"/>
            <w:sz w:val="24"/>
            <w:szCs w:val="24"/>
          </w:rPr>
          <w:t>Spring</w:t>
        </w:r>
        <w:proofErr w:type="gramEnd"/>
        <w:r w:rsidR="00C12970">
          <w:rPr>
            <w:rFonts w:ascii="Arial" w:hAnsi="Arial" w:cs="Arial"/>
            <w:sz w:val="24"/>
            <w:szCs w:val="24"/>
          </w:rPr>
          <w:t xml:space="preserve"> semester ended </w:t>
        </w:r>
      </w:ins>
      <w:ins w:id="44" w:author="Niloufar Assar" w:date="2017-07-20T17:05:00Z">
        <w:r w:rsidR="00C12970">
          <w:rPr>
            <w:rFonts w:ascii="Arial" w:hAnsi="Arial" w:cs="Arial"/>
            <w:sz w:val="24"/>
            <w:szCs w:val="24"/>
          </w:rPr>
          <w:t>b</w:t>
        </w:r>
      </w:ins>
      <w:ins w:id="45" w:author="Niloufar Assar" w:date="2017-07-20T17:03:00Z">
        <w:r w:rsidR="00C12970">
          <w:rPr>
            <w:rFonts w:ascii="Arial" w:hAnsi="Arial" w:cs="Arial"/>
            <w:sz w:val="24"/>
            <w:szCs w:val="24"/>
          </w:rPr>
          <w:t>efore data collection was completed</w:t>
        </w:r>
      </w:ins>
      <w:ins w:id="46" w:author="Niloufar Assar" w:date="2017-07-20T17:05:00Z">
        <w:r w:rsidR="00C12970">
          <w:rPr>
            <w:rFonts w:ascii="Arial" w:hAnsi="Arial" w:cs="Arial"/>
            <w:sz w:val="24"/>
            <w:szCs w:val="24"/>
          </w:rPr>
          <w:t>.  We looked at the data to examine whether it was trending in the hypothesized direction, with the idea that we would continue data collection as planned if it was</w:t>
        </w:r>
      </w:ins>
      <w:ins w:id="47" w:author="Nilou Assar" w:date="2017-09-06T09:45:00Z">
        <w:r w:rsidR="001A738A">
          <w:rPr>
            <w:rFonts w:ascii="Arial" w:hAnsi="Arial" w:cs="Arial"/>
            <w:sz w:val="24"/>
            <w:szCs w:val="24"/>
          </w:rPr>
          <w:t>,</w:t>
        </w:r>
      </w:ins>
      <w:ins w:id="48" w:author="Nilou Assar" w:date="2017-09-06T09:31:00Z">
        <w:r w:rsidR="00EB0986">
          <w:rPr>
            <w:rFonts w:ascii="Arial" w:hAnsi="Arial" w:cs="Arial"/>
            <w:sz w:val="24"/>
            <w:szCs w:val="24"/>
          </w:rPr>
          <w:t xml:space="preserve"> and would drop data collection if it was not</w:t>
        </w:r>
      </w:ins>
      <w:ins w:id="49" w:author="Niloufar Assar" w:date="2017-07-20T17:05:00Z">
        <w:r w:rsidR="00C12970">
          <w:rPr>
            <w:rFonts w:ascii="Arial" w:hAnsi="Arial" w:cs="Arial"/>
            <w:sz w:val="24"/>
            <w:szCs w:val="24"/>
          </w:rPr>
          <w:t>.</w:t>
        </w:r>
      </w:ins>
      <w:ins w:id="50" w:author="Niloufar Assar" w:date="2017-07-20T17:07:00Z">
        <w:r w:rsidR="0002667B">
          <w:rPr>
            <w:rFonts w:ascii="Arial" w:hAnsi="Arial" w:cs="Arial"/>
            <w:sz w:val="24"/>
            <w:szCs w:val="24"/>
          </w:rPr>
          <w:t xml:space="preserve">  The data was indeed trending in the hypothesized direction, so we picked up data collection as originally planned in the following </w:t>
        </w:r>
        <w:proofErr w:type="gramStart"/>
        <w:r w:rsidR="0002667B">
          <w:rPr>
            <w:rFonts w:ascii="Arial" w:hAnsi="Arial" w:cs="Arial"/>
            <w:sz w:val="24"/>
            <w:szCs w:val="24"/>
          </w:rPr>
          <w:t>Fall</w:t>
        </w:r>
        <w:proofErr w:type="gramEnd"/>
        <w:r w:rsidR="0002667B">
          <w:rPr>
            <w:rFonts w:ascii="Arial" w:hAnsi="Arial" w:cs="Arial"/>
            <w:sz w:val="24"/>
            <w:szCs w:val="24"/>
          </w:rPr>
          <w:t xml:space="preserve"> semester.</w:t>
        </w:r>
      </w:ins>
      <w:ins w:id="51" w:author="Nilou Assar" w:date="2017-09-06T09:43:00Z">
        <w:r w:rsidR="001A738A">
          <w:rPr>
            <w:rFonts w:ascii="Arial" w:hAnsi="Arial" w:cs="Arial"/>
            <w:sz w:val="24"/>
            <w:szCs w:val="24"/>
          </w:rPr>
          <w:t xml:space="preserve">  This </w:t>
        </w:r>
      </w:ins>
      <w:ins w:id="52" w:author="Nilou Assar" w:date="2017-09-06T09:44:00Z">
        <w:r w:rsidR="001A738A">
          <w:rPr>
            <w:rFonts w:ascii="Arial" w:hAnsi="Arial" w:cs="Arial"/>
            <w:sz w:val="24"/>
            <w:szCs w:val="24"/>
          </w:rPr>
          <w:t xml:space="preserve">natural </w:t>
        </w:r>
      </w:ins>
      <w:ins w:id="53" w:author="Nilou Assar" w:date="2017-09-06T09:43:00Z">
        <w:r w:rsidR="001A738A">
          <w:rPr>
            <w:rFonts w:ascii="Arial" w:hAnsi="Arial" w:cs="Arial"/>
            <w:sz w:val="24"/>
            <w:szCs w:val="24"/>
          </w:rPr>
          <w:t xml:space="preserve">pause in data </w:t>
        </w:r>
      </w:ins>
      <w:ins w:id="54" w:author="Nilou Assar" w:date="2017-09-06T09:44:00Z">
        <w:r w:rsidR="001A738A">
          <w:rPr>
            <w:rFonts w:ascii="Arial" w:hAnsi="Arial" w:cs="Arial"/>
            <w:sz w:val="24"/>
            <w:szCs w:val="24"/>
          </w:rPr>
          <w:t>collection and evaluation of whether or not to continue collecting data</w:t>
        </w:r>
      </w:ins>
      <w:ins w:id="55" w:author="Nilou Assar" w:date="2017-09-06T09:43:00Z">
        <w:r w:rsidR="001A738A">
          <w:rPr>
            <w:rFonts w:ascii="Arial" w:hAnsi="Arial" w:cs="Arial"/>
            <w:sz w:val="24"/>
            <w:szCs w:val="24"/>
          </w:rPr>
          <w:t xml:space="preserve"> may or may not influence Type I error rates</w:t>
        </w:r>
      </w:ins>
      <w:ins w:id="56" w:author="Nilou Assar" w:date="2017-09-06T09:46:00Z">
        <w:r w:rsidR="001A738A">
          <w:rPr>
            <w:rFonts w:ascii="Arial" w:hAnsi="Arial" w:cs="Arial"/>
            <w:sz w:val="24"/>
            <w:szCs w:val="24"/>
          </w:rPr>
          <w:t>.</w:t>
        </w:r>
      </w:ins>
      <w:del w:id="57" w:author="Niloufar Assar" w:date="2017-07-20T17:07:00Z">
        <w:r w:rsidRPr="0071054F" w:rsidDel="0002667B">
          <w:rPr>
            <w:rFonts w:ascii="Arial" w:hAnsi="Arial" w:cs="Arial"/>
            <w:sz w:val="24"/>
            <w:szCs w:val="24"/>
          </w:rPr>
          <w:delText xml:space="preserve">After inspection of the results, which showed no statistically significant effects of the manipulations, we decided to collect an additional </w:delText>
        </w:r>
        <w:commentRangeStart w:id="58"/>
        <w:r w:rsidRPr="0071054F" w:rsidDel="0002667B">
          <w:rPr>
            <w:rFonts w:ascii="Arial" w:hAnsi="Arial" w:cs="Arial"/>
            <w:sz w:val="24"/>
            <w:szCs w:val="24"/>
          </w:rPr>
          <w:delText>sample</w:delText>
        </w:r>
      </w:del>
      <w:commentRangeEnd w:id="58"/>
      <w:r w:rsidR="001A738A">
        <w:rPr>
          <w:rStyle w:val="CommentReference"/>
        </w:rPr>
        <w:commentReference w:id="58"/>
      </w:r>
      <w:r w:rsidRPr="0071054F">
        <w:rPr>
          <w:rFonts w:ascii="Arial" w:hAnsi="Arial" w:cs="Arial"/>
          <w:sz w:val="24"/>
          <w:szCs w:val="24"/>
        </w:rPr>
        <w:t>. Additionally, we decided to exclude a semester's worth of participants from one study site (</w:t>
      </w:r>
      <w:r w:rsidRPr="0071054F">
        <w:rPr>
          <w:rFonts w:ascii="Arial" w:hAnsi="Arial" w:cs="Arial"/>
          <w:i/>
          <w:sz w:val="24"/>
          <w:szCs w:val="24"/>
        </w:rPr>
        <w:t>n</w:t>
      </w:r>
      <w:r w:rsidRPr="0071054F">
        <w:rPr>
          <w:rFonts w:ascii="Arial" w:hAnsi="Arial" w:cs="Arial"/>
          <w:sz w:val="24"/>
          <w:szCs w:val="24"/>
        </w:rPr>
        <w:t xml:space="preserve"> = 31)</w:t>
      </w:r>
      <w:ins w:id="59" w:author="Niloufar Assar" w:date="2017-07-20T17:10:00Z">
        <w:r w:rsidR="0002667B">
          <w:rPr>
            <w:rFonts w:ascii="Arial" w:hAnsi="Arial" w:cs="Arial"/>
            <w:sz w:val="24"/>
            <w:szCs w:val="24"/>
          </w:rPr>
          <w:t>, as the confederate</w:t>
        </w:r>
      </w:ins>
      <w:ins w:id="60" w:author="Niloufar Assar" w:date="2017-07-20T17:12:00Z">
        <w:r w:rsidR="0002667B">
          <w:rPr>
            <w:rFonts w:ascii="Arial" w:hAnsi="Arial" w:cs="Arial"/>
            <w:sz w:val="24"/>
            <w:szCs w:val="24"/>
          </w:rPr>
          <w:t xml:space="preserve"> used</w:t>
        </w:r>
      </w:ins>
      <w:ins w:id="61" w:author="Niloufar Assar" w:date="2017-07-20T17:10:00Z">
        <w:r w:rsidR="0002667B">
          <w:rPr>
            <w:rFonts w:ascii="Arial" w:hAnsi="Arial" w:cs="Arial"/>
            <w:sz w:val="24"/>
            <w:szCs w:val="24"/>
          </w:rPr>
          <w:t xml:space="preserve"> for </w:t>
        </w:r>
      </w:ins>
      <w:ins w:id="62" w:author="Niloufar Assar" w:date="2017-07-20T17:12:00Z">
        <w:r w:rsidR="0002667B">
          <w:rPr>
            <w:rFonts w:ascii="Arial" w:hAnsi="Arial" w:cs="Arial"/>
            <w:sz w:val="24"/>
            <w:szCs w:val="24"/>
          </w:rPr>
          <w:t xml:space="preserve">only </w:t>
        </w:r>
      </w:ins>
      <w:ins w:id="63" w:author="Niloufar Assar" w:date="2017-07-20T17:10:00Z">
        <w:r w:rsidR="0002667B">
          <w:rPr>
            <w:rFonts w:ascii="Arial" w:hAnsi="Arial" w:cs="Arial"/>
            <w:sz w:val="24"/>
            <w:szCs w:val="24"/>
          </w:rPr>
          <w:t xml:space="preserve">that semester did not correctly collect data as was </w:t>
        </w:r>
        <w:commentRangeStart w:id="64"/>
        <w:r w:rsidR="0002667B">
          <w:rPr>
            <w:rFonts w:ascii="Arial" w:hAnsi="Arial" w:cs="Arial"/>
            <w:sz w:val="24"/>
            <w:szCs w:val="24"/>
          </w:rPr>
          <w:t>instructed</w:t>
        </w:r>
      </w:ins>
      <w:commentRangeEnd w:id="64"/>
      <w:ins w:id="65" w:author="Niloufar Assar" w:date="2017-07-20T17:12:00Z">
        <w:r w:rsidR="0002667B">
          <w:rPr>
            <w:rStyle w:val="CommentReference"/>
          </w:rPr>
          <w:commentReference w:id="64"/>
        </w:r>
      </w:ins>
      <w:del w:id="66" w:author="Niloufar Assar" w:date="2017-07-20T17:12:00Z">
        <w:r w:rsidRPr="0071054F" w:rsidDel="0002667B">
          <w:rPr>
            <w:rFonts w:ascii="Arial" w:hAnsi="Arial" w:cs="Arial"/>
            <w:sz w:val="24"/>
            <w:szCs w:val="24"/>
          </w:rPr>
          <w:delText xml:space="preserve"> for whom the quality of data was suspect</w:delText>
        </w:r>
      </w:del>
      <w:r w:rsidRPr="0071054F">
        <w:rPr>
          <w:rFonts w:ascii="Arial" w:hAnsi="Arial" w:cs="Arial"/>
          <w:sz w:val="24"/>
          <w:szCs w:val="24"/>
        </w:rPr>
        <w:t xml:space="preserve">. </w:t>
      </w:r>
      <w:ins w:id="67" w:author="Nilou Assar" w:date="2017-09-05T17:42:00Z">
        <w:r w:rsidR="00C14FA8">
          <w:rPr>
            <w:rFonts w:ascii="Arial" w:hAnsi="Arial" w:cs="Arial"/>
            <w:sz w:val="24"/>
            <w:szCs w:val="24"/>
          </w:rPr>
          <w:t>To support this exclusion of the data, we found th</w:t>
        </w:r>
      </w:ins>
      <w:ins w:id="68" w:author="Nilou Assar" w:date="2017-09-05T17:45:00Z">
        <w:r w:rsidR="00C14FA8">
          <w:rPr>
            <w:rFonts w:ascii="Arial" w:hAnsi="Arial" w:cs="Arial"/>
            <w:sz w:val="24"/>
            <w:szCs w:val="24"/>
          </w:rPr>
          <w:t>e</w:t>
        </w:r>
      </w:ins>
      <w:ins w:id="69" w:author="Nilou Assar" w:date="2017-09-05T17:42:00Z">
        <w:r w:rsidR="00C14FA8">
          <w:rPr>
            <w:rFonts w:ascii="Arial" w:hAnsi="Arial" w:cs="Arial"/>
            <w:sz w:val="24"/>
            <w:szCs w:val="24"/>
          </w:rPr>
          <w:t xml:space="preserve"> participants </w:t>
        </w:r>
      </w:ins>
      <w:ins w:id="70" w:author="Nilou Assar" w:date="2017-09-05T17:45:00Z">
        <w:r w:rsidR="00C14FA8">
          <w:rPr>
            <w:rFonts w:ascii="Arial" w:hAnsi="Arial" w:cs="Arial"/>
            <w:sz w:val="24"/>
            <w:szCs w:val="24"/>
          </w:rPr>
          <w:t xml:space="preserve">solicited by this confederate </w:t>
        </w:r>
      </w:ins>
      <w:ins w:id="71" w:author="Nilou Assar" w:date="2017-09-05T17:42:00Z">
        <w:r w:rsidR="00C14FA8">
          <w:rPr>
            <w:rFonts w:ascii="Arial" w:hAnsi="Arial" w:cs="Arial"/>
            <w:sz w:val="24"/>
            <w:szCs w:val="24"/>
          </w:rPr>
          <w:t xml:space="preserve">were statistically less likely to volunteer </w:t>
        </w:r>
      </w:ins>
      <w:ins w:id="72" w:author="Nilou Assar" w:date="2017-09-05T17:45:00Z">
        <w:r w:rsidR="00C14FA8">
          <w:rPr>
            <w:rFonts w:ascii="Arial" w:hAnsi="Arial" w:cs="Arial"/>
            <w:sz w:val="24"/>
            <w:szCs w:val="24"/>
          </w:rPr>
          <w:t>than other participants</w:t>
        </w:r>
      </w:ins>
      <w:ins w:id="73" w:author="Nilou Assar" w:date="2017-09-05T17:44:00Z">
        <w:r w:rsidR="00C14FA8">
          <w:rPr>
            <w:rFonts w:ascii="Arial" w:hAnsi="Arial" w:cs="Arial"/>
            <w:sz w:val="24"/>
            <w:szCs w:val="24"/>
          </w:rPr>
          <w:t xml:space="preserve">, </w:t>
        </w:r>
      </w:ins>
      <w:ins w:id="74" w:author="Nilou Assar" w:date="2017-09-05T17:45:00Z">
        <w:r w:rsidR="00C14FA8" w:rsidRPr="00C14FA8">
          <w:rPr>
            <w:rFonts w:ascii="Arial" w:hAnsi="Arial" w:cs="Arial"/>
            <w:sz w:val="24"/>
            <w:szCs w:val="24"/>
          </w:rPr>
          <w:t>chi-</w:t>
        </w:r>
        <w:proofErr w:type="gramStart"/>
        <w:r w:rsidR="00C14FA8" w:rsidRPr="00C14FA8">
          <w:rPr>
            <w:rFonts w:ascii="Arial" w:hAnsi="Arial" w:cs="Arial"/>
            <w:sz w:val="24"/>
            <w:szCs w:val="24"/>
          </w:rPr>
          <w:t>square(</w:t>
        </w:r>
        <w:proofErr w:type="gramEnd"/>
        <w:r w:rsidR="00C14FA8" w:rsidRPr="00C14FA8">
          <w:rPr>
            <w:rFonts w:ascii="Arial" w:hAnsi="Arial" w:cs="Arial"/>
            <w:sz w:val="24"/>
            <w:szCs w:val="24"/>
          </w:rPr>
          <w:t xml:space="preserve">1) = 3.96, </w:t>
        </w:r>
        <w:r w:rsidR="00C14FA8" w:rsidRPr="00C14FA8">
          <w:rPr>
            <w:rFonts w:ascii="Arial" w:hAnsi="Arial" w:cs="Arial"/>
            <w:i/>
            <w:sz w:val="24"/>
            <w:szCs w:val="24"/>
          </w:rPr>
          <w:t>p</w:t>
        </w:r>
        <w:r w:rsidR="00C14FA8" w:rsidRPr="00C14FA8">
          <w:rPr>
            <w:rFonts w:ascii="Arial" w:hAnsi="Arial" w:cs="Arial"/>
            <w:sz w:val="24"/>
            <w:szCs w:val="24"/>
          </w:rPr>
          <w:t xml:space="preserve"> = </w:t>
        </w:r>
        <w:r w:rsidR="00C14FA8" w:rsidRPr="00C14FA8">
          <w:rPr>
            <w:rFonts w:ascii="Arial" w:hAnsi="Arial" w:cs="Arial"/>
            <w:sz w:val="24"/>
            <w:szCs w:val="24"/>
          </w:rPr>
          <w:lastRenderedPageBreak/>
          <w:t>.047</w:t>
        </w:r>
        <w:r w:rsidR="00C14FA8">
          <w:rPr>
            <w:rFonts w:ascii="Arial" w:hAnsi="Arial" w:cs="Arial"/>
            <w:sz w:val="24"/>
            <w:szCs w:val="24"/>
          </w:rPr>
          <w:t xml:space="preserve">.  </w:t>
        </w:r>
      </w:ins>
      <w:r w:rsidRPr="0071054F">
        <w:rPr>
          <w:rFonts w:ascii="Arial" w:hAnsi="Arial" w:cs="Arial"/>
          <w:sz w:val="24"/>
          <w:szCs w:val="24"/>
        </w:rPr>
        <w:t>This left us with a final sample of 204 subjects, 189 of which were successfully intercepted</w:t>
      </w:r>
      <w:ins w:id="75" w:author="Niloufar Assar" w:date="2017-07-20T16:30:00Z">
        <w:r>
          <w:rPr>
            <w:rFonts w:ascii="Arial" w:hAnsi="Arial" w:cs="Arial"/>
            <w:sz w:val="24"/>
            <w:szCs w:val="24"/>
          </w:rPr>
          <w:t xml:space="preserve"> by the confederate</w:t>
        </w:r>
      </w:ins>
      <w:r w:rsidRPr="0071054F">
        <w:rPr>
          <w:rFonts w:ascii="Arial" w:hAnsi="Arial" w:cs="Arial"/>
          <w:sz w:val="24"/>
          <w:szCs w:val="24"/>
        </w:rPr>
        <w:t>.</w:t>
      </w:r>
    </w:p>
    <w:p w14:paraId="37E2E5B7" w14:textId="77777777" w:rsidR="00EB0986" w:rsidRPr="00EB0986" w:rsidRDefault="00EB0986" w:rsidP="00EB0986">
      <w:pPr>
        <w:spacing w:line="480" w:lineRule="auto"/>
        <w:ind w:firstLine="720"/>
        <w:contextualSpacing/>
        <w:rPr>
          <w:rFonts w:ascii="Arial" w:hAnsi="Arial" w:cs="Arial"/>
          <w:sz w:val="24"/>
          <w:szCs w:val="24"/>
        </w:rPr>
      </w:pPr>
      <w:r w:rsidRPr="00EB0986">
        <w:rPr>
          <w:rFonts w:ascii="Arial" w:hAnsi="Arial" w:cs="Arial"/>
          <w:sz w:val="24"/>
          <w:szCs w:val="24"/>
        </w:rPr>
        <w:t>Our primary analyses concern this final sample. However, to explore the robustness of our results, we also analyze the data including those 31 participants.</w:t>
      </w:r>
    </w:p>
    <w:p w14:paraId="674C5365" w14:textId="77777777" w:rsidR="0071054F" w:rsidRPr="0071054F" w:rsidRDefault="0071054F" w:rsidP="0071054F">
      <w:pPr>
        <w:spacing w:line="480" w:lineRule="auto"/>
        <w:contextualSpacing/>
        <w:rPr>
          <w:rFonts w:ascii="Arial" w:hAnsi="Arial" w:cs="Arial"/>
          <w:b/>
          <w:bCs/>
          <w:sz w:val="24"/>
          <w:szCs w:val="24"/>
        </w:rPr>
      </w:pPr>
      <w:bookmarkStart w:id="76" w:name="distribution"/>
      <w:bookmarkEnd w:id="76"/>
      <w:r w:rsidRPr="0071054F">
        <w:rPr>
          <w:rFonts w:ascii="Arial" w:hAnsi="Arial" w:cs="Arial"/>
          <w:b/>
          <w:bCs/>
          <w:sz w:val="24"/>
          <w:szCs w:val="24"/>
        </w:rPr>
        <w:t>Distribution</w:t>
      </w:r>
    </w:p>
    <w:p w14:paraId="7628343D" w14:textId="4EBAE6D9" w:rsid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Initial inspection of the data revealed pronounced non-normality (Figure 1). Many subjects did not offer to make any calls, and among those who did, the number of calls offered was strongly right-skewed and favored multiples of 5.</w:t>
      </w:r>
    </w:p>
    <w:p w14:paraId="7336F177" w14:textId="740407AD" w:rsidR="00EB0986" w:rsidRDefault="00EB0986" w:rsidP="006866D0">
      <w:pPr>
        <w:spacing w:line="480" w:lineRule="auto"/>
        <w:ind w:firstLine="720"/>
        <w:contextualSpacing/>
        <w:rPr>
          <w:rFonts w:ascii="Arial" w:hAnsi="Arial" w:cs="Arial"/>
          <w:sz w:val="24"/>
          <w:szCs w:val="24"/>
        </w:rPr>
      </w:pPr>
    </w:p>
    <w:p w14:paraId="59A76684" w14:textId="1AB1403B" w:rsidR="00EB0986" w:rsidRPr="0071054F" w:rsidRDefault="00EB0986" w:rsidP="006866D0">
      <w:pPr>
        <w:spacing w:line="480" w:lineRule="auto"/>
        <w:ind w:firstLine="720"/>
        <w:contextualSpacing/>
        <w:rPr>
          <w:rFonts w:ascii="Arial" w:hAnsi="Arial" w:cs="Arial"/>
          <w:sz w:val="24"/>
          <w:szCs w:val="24"/>
        </w:rPr>
      </w:pPr>
      <w:r w:rsidRPr="00EB0986">
        <w:rPr>
          <w:rFonts w:ascii="Times New Roman" w:eastAsia="Cambria" w:hAnsi="Times New Roman" w:cs="Arial"/>
          <w:noProof/>
          <w:sz w:val="24"/>
          <w:szCs w:val="24"/>
        </w:rPr>
        <w:drawing>
          <wp:inline distT="0" distB="0" distL="0" distR="0" wp14:anchorId="1CF9CE95" wp14:editId="3676F7F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section_files/figure-docx/unnamed-chunk-2-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7F68ED3C" w14:textId="0D142776" w:rsidR="0071054F" w:rsidRPr="0071054F" w:rsidRDefault="0071054F" w:rsidP="0071054F">
      <w:pPr>
        <w:spacing w:line="480" w:lineRule="auto"/>
        <w:contextualSpacing/>
        <w:rPr>
          <w:rFonts w:ascii="Arial" w:hAnsi="Arial" w:cs="Arial"/>
          <w:sz w:val="24"/>
          <w:szCs w:val="24"/>
        </w:rPr>
      </w:pPr>
    </w:p>
    <w:p w14:paraId="77621858" w14:textId="065C0263" w:rsidR="0071054F" w:rsidRP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 xml:space="preserve">This non-normality creates ambiguity in what might be the most appropriate </w:t>
      </w:r>
      <w:proofErr w:type="gramStart"/>
      <w:r w:rsidRPr="0071054F">
        <w:rPr>
          <w:rFonts w:ascii="Arial" w:hAnsi="Arial" w:cs="Arial"/>
          <w:sz w:val="24"/>
          <w:szCs w:val="24"/>
        </w:rPr>
        <w:t>model</w:t>
      </w:r>
      <w:proofErr w:type="gramEnd"/>
      <w:r w:rsidRPr="0071054F">
        <w:rPr>
          <w:rFonts w:ascii="Arial" w:hAnsi="Arial" w:cs="Arial"/>
          <w:sz w:val="24"/>
          <w:szCs w:val="24"/>
        </w:rPr>
        <w:t xml:space="preserve"> to fit. Although ANOVA is commonly used and fairly robust to outliers, its basic </w:t>
      </w:r>
      <w:r w:rsidRPr="0071054F">
        <w:rPr>
          <w:rFonts w:ascii="Arial" w:hAnsi="Arial" w:cs="Arial"/>
          <w:sz w:val="24"/>
          <w:szCs w:val="24"/>
        </w:rPr>
        <w:lastRenderedPageBreak/>
        <w:t>assumptions are violated by the pronounced non-normality of the residuals (CITATION HERE). Therefore, we fit alternative models to explore the robustness of the result</w:t>
      </w:r>
      <w:r w:rsidR="0002667B">
        <w:rPr>
          <w:rFonts w:ascii="Arial" w:hAnsi="Arial" w:cs="Arial"/>
          <w:sz w:val="24"/>
          <w:szCs w:val="24"/>
        </w:rPr>
        <w:t>s</w:t>
      </w:r>
      <w:r w:rsidRPr="0071054F">
        <w:rPr>
          <w:rFonts w:ascii="Arial" w:hAnsi="Arial" w:cs="Arial"/>
          <w:sz w:val="24"/>
          <w:szCs w:val="24"/>
        </w:rPr>
        <w:t xml:space="preserve"> and to characterize their analytic ambiguity. In total, we fit: 1) ANOVA; 2) logistic regression (general linear model; GLM), testing whether condition affected the odds of volunteering to make any calls; 3) a chi-squared test, again testing whether condition affected the odds of volunteering to make any calls; 4) a zero-inflated negative binomial, which accounts for the frequent zero-responses and the strong right skew; and 5) a non-parametric </w:t>
      </w:r>
      <w:proofErr w:type="spellStart"/>
      <w:r w:rsidRPr="0071054F">
        <w:rPr>
          <w:rFonts w:ascii="Arial" w:hAnsi="Arial" w:cs="Arial"/>
          <w:sz w:val="24"/>
          <w:szCs w:val="24"/>
        </w:rPr>
        <w:t>Kruskal</w:t>
      </w:r>
      <w:proofErr w:type="spellEnd"/>
      <w:r w:rsidRPr="0071054F">
        <w:rPr>
          <w:rFonts w:ascii="Arial" w:hAnsi="Arial" w:cs="Arial"/>
          <w:sz w:val="24"/>
          <w:szCs w:val="24"/>
        </w:rPr>
        <w:t>-Wallis test for differences in the median. Results for each model are reported separately, then synthesized and summarized at the end.</w:t>
      </w:r>
    </w:p>
    <w:p w14:paraId="094CEA6C" w14:textId="77777777" w:rsidR="0071054F" w:rsidRPr="00C64F57" w:rsidRDefault="0071054F" w:rsidP="0071054F">
      <w:pPr>
        <w:spacing w:line="480" w:lineRule="auto"/>
        <w:contextualSpacing/>
        <w:rPr>
          <w:rFonts w:ascii="Arial" w:hAnsi="Arial" w:cs="Arial"/>
          <w:b/>
          <w:bCs/>
          <w:iCs/>
          <w:sz w:val="24"/>
          <w:szCs w:val="24"/>
        </w:rPr>
      </w:pPr>
      <w:bookmarkStart w:id="77" w:name="anova"/>
      <w:bookmarkEnd w:id="77"/>
      <w:r w:rsidRPr="00C64F57">
        <w:rPr>
          <w:rFonts w:ascii="Arial" w:hAnsi="Arial" w:cs="Arial"/>
          <w:b/>
          <w:bCs/>
          <w:iCs/>
          <w:sz w:val="24"/>
          <w:szCs w:val="24"/>
        </w:rPr>
        <w:t>ANOVA</w:t>
      </w:r>
    </w:p>
    <w:p w14:paraId="5D00D67B" w14:textId="77777777" w:rsidR="0073445A" w:rsidRPr="0073445A" w:rsidRDefault="0073445A" w:rsidP="0073445A">
      <w:pPr>
        <w:spacing w:line="480" w:lineRule="auto"/>
        <w:ind w:firstLine="720"/>
        <w:contextualSpacing/>
        <w:rPr>
          <w:rFonts w:ascii="Arial" w:hAnsi="Arial" w:cs="Arial"/>
          <w:sz w:val="24"/>
          <w:szCs w:val="24"/>
        </w:rPr>
      </w:pPr>
      <w:r w:rsidRPr="0073445A">
        <w:rPr>
          <w:rFonts w:ascii="Arial" w:hAnsi="Arial" w:cs="Arial"/>
          <w:sz w:val="24"/>
          <w:szCs w:val="24"/>
        </w:rPr>
        <w:t xml:space="preserve">ANOVA indicated a significant effect of game, </w:t>
      </w:r>
      <w:proofErr w:type="gramStart"/>
      <w:r w:rsidRPr="0073445A">
        <w:rPr>
          <w:rFonts w:ascii="Arial" w:hAnsi="Arial" w:cs="Arial"/>
          <w:i/>
          <w:sz w:val="24"/>
          <w:szCs w:val="24"/>
        </w:rPr>
        <w:t>F</w:t>
      </w:r>
      <w:r w:rsidRPr="0073445A">
        <w:rPr>
          <w:rFonts w:ascii="Arial" w:hAnsi="Arial" w:cs="Arial"/>
          <w:sz w:val="24"/>
          <w:szCs w:val="24"/>
        </w:rPr>
        <w:t>(</w:t>
      </w:r>
      <w:proofErr w:type="gramEnd"/>
      <w:r w:rsidRPr="0073445A">
        <w:rPr>
          <w:rFonts w:ascii="Arial" w:hAnsi="Arial" w:cs="Arial"/>
          <w:sz w:val="24"/>
          <w:szCs w:val="24"/>
        </w:rPr>
        <w:t xml:space="preserve">2, 184) = 3.23, </w:t>
      </w:r>
      <w:r w:rsidRPr="0073445A">
        <w:rPr>
          <w:rFonts w:ascii="Arial" w:hAnsi="Arial" w:cs="Arial"/>
          <w:i/>
          <w:sz w:val="24"/>
          <w:szCs w:val="24"/>
        </w:rPr>
        <w:t>p</w:t>
      </w:r>
      <w:r w:rsidRPr="0073445A">
        <w:rPr>
          <w:rFonts w:ascii="Arial" w:hAnsi="Arial" w:cs="Arial"/>
          <w:sz w:val="24"/>
          <w:szCs w:val="24"/>
        </w:rPr>
        <w:t xml:space="preserve"> = .042. Neither the effect of request nor the Game × Request interaction was statistically significant, </w:t>
      </w:r>
      <w:proofErr w:type="gramStart"/>
      <w:r w:rsidRPr="0073445A">
        <w:rPr>
          <w:rFonts w:ascii="Arial" w:hAnsi="Arial" w:cs="Arial"/>
          <w:i/>
          <w:sz w:val="24"/>
          <w:szCs w:val="24"/>
        </w:rPr>
        <w:t>F</w:t>
      </w:r>
      <w:r w:rsidRPr="0073445A">
        <w:rPr>
          <w:rFonts w:ascii="Arial" w:hAnsi="Arial" w:cs="Arial"/>
          <w:sz w:val="24"/>
          <w:szCs w:val="24"/>
        </w:rPr>
        <w:t>(</w:t>
      </w:r>
      <w:proofErr w:type="gramEnd"/>
      <w:r w:rsidRPr="0073445A">
        <w:rPr>
          <w:rFonts w:ascii="Arial" w:hAnsi="Arial" w:cs="Arial"/>
          <w:sz w:val="24"/>
          <w:szCs w:val="24"/>
        </w:rPr>
        <w:t xml:space="preserve">1, 184) = 1.42, </w:t>
      </w:r>
      <w:r w:rsidRPr="0073445A">
        <w:rPr>
          <w:rFonts w:ascii="Arial" w:hAnsi="Arial" w:cs="Arial"/>
          <w:i/>
          <w:sz w:val="24"/>
          <w:szCs w:val="24"/>
        </w:rPr>
        <w:t>p</w:t>
      </w:r>
      <w:r w:rsidRPr="0073445A">
        <w:rPr>
          <w:rFonts w:ascii="Arial" w:hAnsi="Arial" w:cs="Arial"/>
          <w:sz w:val="24"/>
          <w:szCs w:val="24"/>
        </w:rPr>
        <w:t xml:space="preserve"> = .235 and </w:t>
      </w:r>
      <w:r w:rsidRPr="0073445A">
        <w:rPr>
          <w:rFonts w:ascii="Arial" w:hAnsi="Arial" w:cs="Arial"/>
          <w:i/>
          <w:sz w:val="24"/>
          <w:szCs w:val="24"/>
        </w:rPr>
        <w:t>F</w:t>
      </w:r>
      <w:r w:rsidRPr="0073445A">
        <w:rPr>
          <w:rFonts w:ascii="Arial" w:hAnsi="Arial" w:cs="Arial"/>
          <w:sz w:val="24"/>
          <w:szCs w:val="24"/>
        </w:rPr>
        <w:t xml:space="preserve">(2, 184) = 0.01, </w:t>
      </w:r>
      <w:r w:rsidRPr="0073445A">
        <w:rPr>
          <w:rFonts w:ascii="Arial" w:hAnsi="Arial" w:cs="Arial"/>
          <w:i/>
          <w:sz w:val="24"/>
          <w:szCs w:val="24"/>
        </w:rPr>
        <w:t>p</w:t>
      </w:r>
      <w:r w:rsidRPr="0073445A">
        <w:rPr>
          <w:rFonts w:ascii="Arial" w:hAnsi="Arial" w:cs="Arial"/>
          <w:sz w:val="24"/>
          <w:szCs w:val="24"/>
        </w:rPr>
        <w:t xml:space="preserve"> = .992, respectively.</w:t>
      </w:r>
    </w:p>
    <w:p w14:paraId="0431179C" w14:textId="77777777" w:rsidR="0073445A" w:rsidRPr="0073445A" w:rsidRDefault="0073445A" w:rsidP="0073445A">
      <w:pPr>
        <w:spacing w:line="480" w:lineRule="auto"/>
        <w:ind w:firstLine="720"/>
        <w:contextualSpacing/>
        <w:rPr>
          <w:rFonts w:ascii="Arial" w:hAnsi="Arial" w:cs="Arial"/>
          <w:sz w:val="24"/>
          <w:szCs w:val="24"/>
        </w:rPr>
      </w:pPr>
      <w:r w:rsidRPr="0073445A">
        <w:rPr>
          <w:rFonts w:ascii="Arial" w:hAnsi="Arial" w:cs="Arial"/>
          <w:sz w:val="24"/>
          <w:szCs w:val="24"/>
        </w:rPr>
        <w:t xml:space="preserve">Collapsing across levels of request, a contrast between the prosocial-violence and antisocial-violence conditions was statistically significant, </w:t>
      </w:r>
      <w:proofErr w:type="gramStart"/>
      <w:r w:rsidRPr="0073445A">
        <w:rPr>
          <w:rFonts w:ascii="Arial" w:hAnsi="Arial" w:cs="Arial"/>
          <w:i/>
          <w:sz w:val="24"/>
          <w:szCs w:val="24"/>
        </w:rPr>
        <w:t>t</w:t>
      </w:r>
      <w:r w:rsidRPr="0073445A">
        <w:rPr>
          <w:rFonts w:ascii="Arial" w:hAnsi="Arial" w:cs="Arial"/>
          <w:sz w:val="24"/>
          <w:szCs w:val="24"/>
        </w:rPr>
        <w:t>(</w:t>
      </w:r>
      <w:proofErr w:type="gramEnd"/>
      <w:r w:rsidRPr="0073445A">
        <w:rPr>
          <w:rFonts w:ascii="Arial" w:hAnsi="Arial" w:cs="Arial"/>
          <w:sz w:val="24"/>
          <w:szCs w:val="24"/>
        </w:rPr>
        <w:t xml:space="preserve">122) = 2.48, </w:t>
      </w:r>
      <w:r w:rsidRPr="0073445A">
        <w:rPr>
          <w:rFonts w:ascii="Arial" w:hAnsi="Arial" w:cs="Arial"/>
          <w:i/>
          <w:sz w:val="24"/>
          <w:szCs w:val="24"/>
        </w:rPr>
        <w:t>p</w:t>
      </w:r>
      <w:r w:rsidRPr="0073445A">
        <w:rPr>
          <w:rFonts w:ascii="Arial" w:hAnsi="Arial" w:cs="Arial"/>
          <w:sz w:val="24"/>
          <w:szCs w:val="24"/>
        </w:rPr>
        <w:t xml:space="preserve"> = .015, </w:t>
      </w:r>
      <w:r w:rsidRPr="0073445A">
        <w:rPr>
          <w:rFonts w:ascii="Arial" w:hAnsi="Arial" w:cs="Arial"/>
          <w:i/>
          <w:sz w:val="24"/>
          <w:szCs w:val="24"/>
        </w:rPr>
        <w:t>b</w:t>
      </w:r>
      <w:r w:rsidRPr="0073445A">
        <w:rPr>
          <w:rFonts w:ascii="Arial" w:hAnsi="Arial" w:cs="Arial"/>
          <w:sz w:val="24"/>
          <w:szCs w:val="24"/>
        </w:rPr>
        <w:t xml:space="preserve"> = 2.02 [.40, 3.63]. Neither game significantly differed from control.</w:t>
      </w:r>
    </w:p>
    <w:p w14:paraId="6BB69C02" w14:textId="77777777" w:rsidR="0071054F" w:rsidRPr="0073445A" w:rsidRDefault="0071054F" w:rsidP="0071054F">
      <w:pPr>
        <w:spacing w:line="480" w:lineRule="auto"/>
        <w:contextualSpacing/>
        <w:rPr>
          <w:rFonts w:ascii="Arial" w:hAnsi="Arial" w:cs="Arial"/>
          <w:b/>
          <w:bCs/>
          <w:iCs/>
          <w:sz w:val="24"/>
          <w:szCs w:val="24"/>
        </w:rPr>
      </w:pPr>
      <w:bookmarkStart w:id="78" w:name="logistic-glm"/>
      <w:bookmarkEnd w:id="78"/>
      <w:r w:rsidRPr="0073445A">
        <w:rPr>
          <w:rFonts w:ascii="Arial" w:hAnsi="Arial" w:cs="Arial"/>
          <w:b/>
          <w:bCs/>
          <w:iCs/>
          <w:sz w:val="24"/>
          <w:szCs w:val="24"/>
        </w:rPr>
        <w:t>Logistic GLM</w:t>
      </w:r>
    </w:p>
    <w:p w14:paraId="70681624" w14:textId="77777777" w:rsidR="0073445A" w:rsidRDefault="0071054F" w:rsidP="006866D0">
      <w:pPr>
        <w:spacing w:line="480" w:lineRule="auto"/>
        <w:ind w:firstLine="720"/>
        <w:contextualSpacing/>
        <w:rPr>
          <w:ins w:id="79" w:author="Nilou Assar" w:date="2017-09-05T20:26:00Z"/>
          <w:rFonts w:ascii="Arial" w:hAnsi="Arial" w:cs="Arial"/>
          <w:sz w:val="24"/>
          <w:szCs w:val="24"/>
        </w:rPr>
      </w:pPr>
      <w:r w:rsidRPr="0071054F">
        <w:rPr>
          <w:rFonts w:ascii="Arial" w:hAnsi="Arial" w:cs="Arial"/>
          <w:sz w:val="24"/>
          <w:szCs w:val="24"/>
        </w:rPr>
        <w:t xml:space="preserve">To test whether the game influenced the odds of volunteering, we collapsed observations to a binomial outcome (0 = did not volunteer, 1 = volunteered). A logistic GLM was fit to test for effects. </w:t>
      </w:r>
    </w:p>
    <w:p w14:paraId="578BF46F" w14:textId="0B37A2AA" w:rsid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 xml:space="preserve">The effect of game was not statistically significant, but not especially far from significance either, </w:t>
      </w:r>
      <w:proofErr w:type="spellStart"/>
      <w:proofErr w:type="gramStart"/>
      <w:r w:rsidRPr="0071054F">
        <w:rPr>
          <w:rFonts w:ascii="Arial" w:hAnsi="Arial" w:cs="Arial"/>
          <w:i/>
          <w:sz w:val="24"/>
          <w:szCs w:val="24"/>
        </w:rPr>
        <w:t>chiq</w:t>
      </w:r>
      <w:proofErr w:type="spellEnd"/>
      <w:r w:rsidRPr="0071054F">
        <w:rPr>
          <w:rFonts w:ascii="Arial" w:hAnsi="Arial" w:cs="Arial"/>
          <w:i/>
          <w:sz w:val="24"/>
          <w:szCs w:val="24"/>
        </w:rPr>
        <w:t>(</w:t>
      </w:r>
      <w:proofErr w:type="gramEnd"/>
      <w:r w:rsidRPr="0071054F">
        <w:rPr>
          <w:rFonts w:ascii="Arial" w:hAnsi="Arial" w:cs="Arial"/>
          <w:i/>
          <w:sz w:val="24"/>
          <w:szCs w:val="24"/>
        </w:rPr>
        <w:t>2)</w:t>
      </w:r>
      <w:r w:rsidRPr="0071054F">
        <w:rPr>
          <w:rFonts w:ascii="Arial" w:hAnsi="Arial" w:cs="Arial"/>
          <w:sz w:val="24"/>
          <w:szCs w:val="24"/>
        </w:rPr>
        <w:t xml:space="preserve"> = 5.08, p = .079. Effects of request and the Game x Request interaction were not statistically significant, </w:t>
      </w:r>
      <w:proofErr w:type="spellStart"/>
      <w:proofErr w:type="gramStart"/>
      <w:r w:rsidRPr="0071054F">
        <w:rPr>
          <w:rFonts w:ascii="Arial" w:hAnsi="Arial" w:cs="Arial"/>
          <w:i/>
          <w:sz w:val="24"/>
          <w:szCs w:val="24"/>
        </w:rPr>
        <w:t>chisq</w:t>
      </w:r>
      <w:proofErr w:type="spellEnd"/>
      <w:r w:rsidRPr="0071054F">
        <w:rPr>
          <w:rFonts w:ascii="Arial" w:hAnsi="Arial" w:cs="Arial"/>
          <w:i/>
          <w:sz w:val="24"/>
          <w:szCs w:val="24"/>
        </w:rPr>
        <w:t>(</w:t>
      </w:r>
      <w:proofErr w:type="gramEnd"/>
      <w:r w:rsidRPr="0071054F">
        <w:rPr>
          <w:rFonts w:ascii="Arial" w:hAnsi="Arial" w:cs="Arial"/>
          <w:i/>
          <w:sz w:val="24"/>
          <w:szCs w:val="24"/>
        </w:rPr>
        <w:t>1)</w:t>
      </w:r>
      <w:r w:rsidRPr="0071054F">
        <w:rPr>
          <w:rFonts w:ascii="Arial" w:hAnsi="Arial" w:cs="Arial"/>
          <w:sz w:val="24"/>
          <w:szCs w:val="24"/>
        </w:rPr>
        <w:t xml:space="preserve"> = .351, </w:t>
      </w:r>
      <w:r w:rsidRPr="0071054F">
        <w:rPr>
          <w:rFonts w:ascii="Arial" w:hAnsi="Arial" w:cs="Arial"/>
          <w:i/>
          <w:sz w:val="24"/>
          <w:szCs w:val="24"/>
        </w:rPr>
        <w:t>p</w:t>
      </w:r>
      <w:r w:rsidRPr="0071054F">
        <w:rPr>
          <w:rFonts w:ascii="Arial" w:hAnsi="Arial" w:cs="Arial"/>
          <w:sz w:val="24"/>
          <w:szCs w:val="24"/>
        </w:rPr>
        <w:t xml:space="preserve"> = .358 and </w:t>
      </w:r>
      <w:proofErr w:type="spellStart"/>
      <w:r w:rsidRPr="0071054F">
        <w:rPr>
          <w:rFonts w:ascii="Arial" w:hAnsi="Arial" w:cs="Arial"/>
          <w:i/>
          <w:sz w:val="24"/>
          <w:szCs w:val="24"/>
        </w:rPr>
        <w:t>chisq</w:t>
      </w:r>
      <w:proofErr w:type="spellEnd"/>
      <w:r w:rsidRPr="0071054F">
        <w:rPr>
          <w:rFonts w:ascii="Arial" w:hAnsi="Arial" w:cs="Arial"/>
          <w:i/>
          <w:sz w:val="24"/>
          <w:szCs w:val="24"/>
        </w:rPr>
        <w:t>(2)</w:t>
      </w:r>
      <w:r w:rsidRPr="0071054F">
        <w:rPr>
          <w:rFonts w:ascii="Arial" w:hAnsi="Arial" w:cs="Arial"/>
          <w:sz w:val="24"/>
          <w:szCs w:val="24"/>
        </w:rPr>
        <w:t xml:space="preserve"> = </w:t>
      </w:r>
      <w:r w:rsidRPr="0071054F">
        <w:rPr>
          <w:rFonts w:ascii="Arial" w:hAnsi="Arial" w:cs="Arial"/>
          <w:sz w:val="24"/>
          <w:szCs w:val="24"/>
        </w:rPr>
        <w:lastRenderedPageBreak/>
        <w:t xml:space="preserve">.924, </w:t>
      </w:r>
      <w:r w:rsidRPr="0071054F">
        <w:rPr>
          <w:rFonts w:ascii="Arial" w:hAnsi="Arial" w:cs="Arial"/>
          <w:i/>
          <w:sz w:val="24"/>
          <w:szCs w:val="24"/>
        </w:rPr>
        <w:t>p</w:t>
      </w:r>
      <w:r w:rsidRPr="0071054F">
        <w:rPr>
          <w:rFonts w:ascii="Arial" w:hAnsi="Arial" w:cs="Arial"/>
          <w:sz w:val="24"/>
          <w:szCs w:val="24"/>
        </w:rPr>
        <w:t xml:space="preserve"> = .948, respectively. Again, the contrast between the prosocial-violent and antisocial-violent games was statistically significant, </w:t>
      </w:r>
      <w:r w:rsidRPr="0071054F">
        <w:rPr>
          <w:rFonts w:ascii="Arial" w:hAnsi="Arial" w:cs="Arial"/>
          <w:i/>
          <w:sz w:val="24"/>
          <w:szCs w:val="24"/>
        </w:rPr>
        <w:t>z</w:t>
      </w:r>
      <w:r w:rsidRPr="0071054F">
        <w:rPr>
          <w:rFonts w:ascii="Arial" w:hAnsi="Arial" w:cs="Arial"/>
          <w:sz w:val="24"/>
          <w:szCs w:val="24"/>
        </w:rPr>
        <w:t xml:space="preserve"> = 2, </w:t>
      </w:r>
      <w:r w:rsidRPr="0071054F">
        <w:rPr>
          <w:rFonts w:ascii="Arial" w:hAnsi="Arial" w:cs="Arial"/>
          <w:i/>
          <w:sz w:val="24"/>
          <w:szCs w:val="24"/>
        </w:rPr>
        <w:t>p</w:t>
      </w:r>
      <w:r w:rsidRPr="0071054F">
        <w:rPr>
          <w:rFonts w:ascii="Arial" w:hAnsi="Arial" w:cs="Arial"/>
          <w:sz w:val="24"/>
          <w:szCs w:val="24"/>
        </w:rPr>
        <w:t xml:space="preserve"> = .029, </w:t>
      </w:r>
      <w:r w:rsidRPr="0071054F">
        <w:rPr>
          <w:rFonts w:ascii="Arial" w:hAnsi="Arial" w:cs="Arial"/>
          <w:i/>
          <w:sz w:val="24"/>
          <w:szCs w:val="24"/>
        </w:rPr>
        <w:t>OR</w:t>
      </w:r>
      <w:r w:rsidRPr="0071054F">
        <w:rPr>
          <w:rFonts w:ascii="Arial" w:hAnsi="Arial" w:cs="Arial"/>
          <w:sz w:val="24"/>
          <w:szCs w:val="24"/>
        </w:rPr>
        <w:t xml:space="preserve"> = 2.31 [1.1, 4.96]. However, neither game significantly differed from the control condition.</w:t>
      </w:r>
    </w:p>
    <w:p w14:paraId="697E4004" w14:textId="072D12C1" w:rsidR="000821EF" w:rsidRPr="000821EF" w:rsidRDefault="00F06AEA" w:rsidP="000821EF">
      <w:pPr>
        <w:spacing w:line="480" w:lineRule="auto"/>
        <w:contextualSpacing/>
        <w:rPr>
          <w:rFonts w:ascii="Arial" w:hAnsi="Arial" w:cs="Arial"/>
          <w:b/>
          <w:bCs/>
          <w:sz w:val="24"/>
          <w:szCs w:val="24"/>
        </w:rPr>
      </w:pPr>
      <w:r>
        <w:rPr>
          <w:rFonts w:ascii="Arial" w:hAnsi="Arial" w:cs="Arial"/>
          <w:b/>
          <w:bCs/>
          <w:sz w:val="24"/>
          <w:szCs w:val="24"/>
        </w:rPr>
        <w:t>Chi-Square Analysis</w:t>
      </w:r>
    </w:p>
    <w:p w14:paraId="730C124E" w14:textId="660646F6" w:rsidR="000821EF" w:rsidRPr="00C64F57" w:rsidRDefault="000821EF" w:rsidP="00C64F57">
      <w:pPr>
        <w:spacing w:line="480" w:lineRule="auto"/>
        <w:ind w:firstLine="720"/>
        <w:contextualSpacing/>
        <w:rPr>
          <w:rFonts w:ascii="Arial" w:hAnsi="Arial" w:cs="Arial"/>
          <w:sz w:val="24"/>
          <w:szCs w:val="24"/>
        </w:rPr>
      </w:pPr>
      <w:r w:rsidRPr="00C64F57">
        <w:rPr>
          <w:rFonts w:ascii="Arial" w:hAnsi="Arial" w:cs="Arial"/>
          <w:sz w:val="24"/>
          <w:szCs w:val="24"/>
        </w:rPr>
        <w:t xml:space="preserve">A chi-squared test was used to test whether the probability of volunteering at all differed across game conditions (collapsing across levels of request). The omnibus test </w:t>
      </w:r>
      <w:r>
        <w:rPr>
          <w:rFonts w:ascii="Arial" w:hAnsi="Arial" w:cs="Arial"/>
          <w:sz w:val="24"/>
          <w:szCs w:val="24"/>
        </w:rPr>
        <w:t xml:space="preserve">for </w:t>
      </w:r>
      <w:r w:rsidRPr="00C64F57">
        <w:rPr>
          <w:rFonts w:ascii="Arial" w:hAnsi="Arial" w:cs="Arial"/>
          <w:sz w:val="24"/>
          <w:szCs w:val="24"/>
        </w:rPr>
        <w:t>game</w:t>
      </w:r>
      <w:r>
        <w:rPr>
          <w:rFonts w:ascii="Arial" w:hAnsi="Arial" w:cs="Arial"/>
          <w:sz w:val="24"/>
          <w:szCs w:val="24"/>
        </w:rPr>
        <w:t xml:space="preserve"> type was not significant, but not far from significance</w:t>
      </w:r>
      <w:r w:rsidRPr="00C64F57">
        <w:rPr>
          <w:rFonts w:ascii="Arial" w:hAnsi="Arial" w:cs="Arial"/>
          <w:sz w:val="24"/>
          <w:szCs w:val="24"/>
        </w:rPr>
        <w:t>, chi-</w:t>
      </w:r>
      <w:proofErr w:type="gramStart"/>
      <w:r w:rsidRPr="00C64F57">
        <w:rPr>
          <w:rFonts w:ascii="Arial" w:hAnsi="Arial" w:cs="Arial"/>
          <w:sz w:val="24"/>
          <w:szCs w:val="24"/>
        </w:rPr>
        <w:t>square(</w:t>
      </w:r>
      <w:proofErr w:type="gramEnd"/>
      <w:r w:rsidRPr="00C64F57">
        <w:rPr>
          <w:rFonts w:ascii="Arial" w:hAnsi="Arial" w:cs="Arial"/>
          <w:sz w:val="24"/>
          <w:szCs w:val="24"/>
        </w:rPr>
        <w:t xml:space="preserve">2) = 4.92, </w:t>
      </w:r>
      <w:r w:rsidRPr="00C64F57">
        <w:rPr>
          <w:rFonts w:ascii="Arial" w:hAnsi="Arial" w:cs="Arial"/>
          <w:i/>
          <w:sz w:val="24"/>
          <w:szCs w:val="24"/>
        </w:rPr>
        <w:t>p</w:t>
      </w:r>
      <w:r w:rsidRPr="00C64F57">
        <w:rPr>
          <w:rFonts w:ascii="Arial" w:hAnsi="Arial" w:cs="Arial"/>
          <w:sz w:val="24"/>
          <w:szCs w:val="24"/>
        </w:rPr>
        <w:t xml:space="preserve"> = .085. As in other analyses, the contrast between prosocial-violent and antisocial-violent was just significant, chi-</w:t>
      </w:r>
      <w:proofErr w:type="gramStart"/>
      <w:r w:rsidRPr="00C64F57">
        <w:rPr>
          <w:rFonts w:ascii="Arial" w:hAnsi="Arial" w:cs="Arial"/>
          <w:sz w:val="24"/>
          <w:szCs w:val="24"/>
        </w:rPr>
        <w:t>square(</w:t>
      </w:r>
      <w:proofErr w:type="gramEnd"/>
      <w:r w:rsidRPr="00C64F57">
        <w:rPr>
          <w:rFonts w:ascii="Arial" w:hAnsi="Arial" w:cs="Arial"/>
          <w:sz w:val="24"/>
          <w:szCs w:val="24"/>
        </w:rPr>
        <w:t xml:space="preserve">1) = 4.07, </w:t>
      </w:r>
      <w:r w:rsidRPr="00C64F57">
        <w:rPr>
          <w:rFonts w:ascii="Arial" w:hAnsi="Arial" w:cs="Arial"/>
          <w:i/>
          <w:sz w:val="24"/>
          <w:szCs w:val="24"/>
        </w:rPr>
        <w:t>p</w:t>
      </w:r>
      <w:r w:rsidRPr="00C64F57">
        <w:rPr>
          <w:rFonts w:ascii="Arial" w:hAnsi="Arial" w:cs="Arial"/>
          <w:sz w:val="24"/>
          <w:szCs w:val="24"/>
        </w:rPr>
        <w:t xml:space="preserve"> = .044, although neither game significantly differed from control.</w:t>
      </w:r>
    </w:p>
    <w:p w14:paraId="2F2D1BF8" w14:textId="77777777" w:rsidR="0071054F" w:rsidRPr="0071054F" w:rsidRDefault="0071054F" w:rsidP="0071054F">
      <w:pPr>
        <w:spacing w:line="480" w:lineRule="auto"/>
        <w:contextualSpacing/>
        <w:rPr>
          <w:rFonts w:ascii="Arial" w:hAnsi="Arial" w:cs="Arial"/>
          <w:b/>
          <w:bCs/>
          <w:sz w:val="24"/>
          <w:szCs w:val="24"/>
        </w:rPr>
      </w:pPr>
      <w:bookmarkStart w:id="80" w:name="zero-inflated-negative-binomial"/>
      <w:bookmarkEnd w:id="80"/>
      <w:r w:rsidRPr="0071054F">
        <w:rPr>
          <w:rFonts w:ascii="Arial" w:hAnsi="Arial" w:cs="Arial"/>
          <w:b/>
          <w:bCs/>
          <w:sz w:val="24"/>
          <w:szCs w:val="24"/>
        </w:rPr>
        <w:t>Zero-inflated negative binomial</w:t>
      </w:r>
    </w:p>
    <w:p w14:paraId="7096C42B" w14:textId="087051C1" w:rsidR="0071054F" w:rsidRP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A zero-inflated negative binomial was then fit to the data. This model has two parts: The zero-inflation model, which estimates whether participants volunteer at all, and the count model, which estimates how many calls they offer when they do volunteer. Application of the zero-inflated negative binomial</w:t>
      </w:r>
      <w:ins w:id="81" w:author="Niloufar Assar" w:date="2017-07-20T17:23:00Z">
        <w:r w:rsidR="00F06AEA">
          <w:rPr>
            <w:rFonts w:ascii="Arial" w:hAnsi="Arial" w:cs="Arial"/>
            <w:sz w:val="24"/>
            <w:szCs w:val="24"/>
          </w:rPr>
          <w:t xml:space="preserve"> </w:t>
        </w:r>
      </w:ins>
      <w:del w:id="82" w:author="Niloufar Assar" w:date="2017-07-20T17:23:00Z">
        <w:r w:rsidRPr="0071054F" w:rsidDel="00F06AEA">
          <w:rPr>
            <w:rFonts w:ascii="Arial" w:hAnsi="Arial" w:cs="Arial"/>
            <w:sz w:val="24"/>
            <w:szCs w:val="24"/>
          </w:rPr>
          <w:delText xml:space="preserve"> did not </w:delText>
        </w:r>
      </w:del>
      <w:r w:rsidRPr="0071054F">
        <w:rPr>
          <w:rFonts w:ascii="Arial" w:hAnsi="Arial" w:cs="Arial"/>
          <w:sz w:val="24"/>
          <w:szCs w:val="24"/>
        </w:rPr>
        <w:t>produce</w:t>
      </w:r>
      <w:ins w:id="83" w:author="Niloufar Assar" w:date="2017-07-20T17:23:00Z">
        <w:r w:rsidR="00F06AEA">
          <w:rPr>
            <w:rFonts w:ascii="Arial" w:hAnsi="Arial" w:cs="Arial"/>
            <w:sz w:val="24"/>
            <w:szCs w:val="24"/>
          </w:rPr>
          <w:t>d a nearly but not quite</w:t>
        </w:r>
      </w:ins>
      <w:r w:rsidRPr="0071054F">
        <w:rPr>
          <w:rFonts w:ascii="Arial" w:hAnsi="Arial" w:cs="Arial"/>
          <w:sz w:val="24"/>
          <w:szCs w:val="24"/>
        </w:rPr>
        <w:t xml:space="preserve"> </w:t>
      </w:r>
      <w:commentRangeStart w:id="84"/>
      <w:ins w:id="85" w:author="Niloufar Assar" w:date="2017-07-20T17:23:00Z">
        <w:r w:rsidR="00F06AEA">
          <w:rPr>
            <w:rFonts w:ascii="Arial" w:hAnsi="Arial" w:cs="Arial"/>
            <w:sz w:val="24"/>
            <w:szCs w:val="24"/>
          </w:rPr>
          <w:t>significant</w:t>
        </w:r>
      </w:ins>
      <w:del w:id="86" w:author="Niloufar Assar" w:date="2017-07-20T17:23:00Z">
        <w:r w:rsidRPr="0071054F" w:rsidDel="00F06AEA">
          <w:rPr>
            <w:rFonts w:ascii="Arial" w:hAnsi="Arial" w:cs="Arial"/>
            <w:sz w:val="24"/>
            <w:szCs w:val="24"/>
          </w:rPr>
          <w:delText>an</w:delText>
        </w:r>
      </w:del>
      <w:commentRangeEnd w:id="84"/>
      <w:r w:rsidR="00F06AEA">
        <w:rPr>
          <w:rStyle w:val="CommentReference"/>
        </w:rPr>
        <w:commentReference w:id="84"/>
      </w:r>
      <w:r w:rsidRPr="0071054F">
        <w:rPr>
          <w:rFonts w:ascii="Arial" w:hAnsi="Arial" w:cs="Arial"/>
          <w:sz w:val="24"/>
          <w:szCs w:val="24"/>
        </w:rPr>
        <w:t xml:space="preserve"> omnibus effect of game (</w:t>
      </w:r>
      <w:proofErr w:type="spellStart"/>
      <w:proofErr w:type="gramStart"/>
      <w:r w:rsidRPr="0071054F">
        <w:rPr>
          <w:rFonts w:ascii="Arial" w:hAnsi="Arial" w:cs="Arial"/>
          <w:i/>
          <w:sz w:val="24"/>
          <w:szCs w:val="24"/>
        </w:rPr>
        <w:t>chisq</w:t>
      </w:r>
      <w:proofErr w:type="spellEnd"/>
      <w:r w:rsidRPr="0071054F">
        <w:rPr>
          <w:rFonts w:ascii="Arial" w:hAnsi="Arial" w:cs="Arial"/>
          <w:sz w:val="24"/>
          <w:szCs w:val="24"/>
        </w:rPr>
        <w:t>(</w:t>
      </w:r>
      <w:proofErr w:type="gramEnd"/>
      <w:r w:rsidRPr="0071054F">
        <w:rPr>
          <w:rFonts w:ascii="Arial" w:hAnsi="Arial" w:cs="Arial"/>
          <w:sz w:val="24"/>
          <w:szCs w:val="24"/>
        </w:rPr>
        <w:t xml:space="preserve">2) = 5.09, </w:t>
      </w:r>
      <w:r w:rsidRPr="0071054F">
        <w:rPr>
          <w:rFonts w:ascii="Arial" w:hAnsi="Arial" w:cs="Arial"/>
          <w:i/>
          <w:sz w:val="24"/>
          <w:szCs w:val="24"/>
        </w:rPr>
        <w:t>p</w:t>
      </w:r>
      <w:r w:rsidRPr="0071054F">
        <w:rPr>
          <w:rFonts w:ascii="Arial" w:hAnsi="Arial" w:cs="Arial"/>
          <w:sz w:val="24"/>
          <w:szCs w:val="24"/>
        </w:rPr>
        <w:t xml:space="preserve"> = .079), request (</w:t>
      </w:r>
      <w:proofErr w:type="spellStart"/>
      <w:r w:rsidRPr="0071054F">
        <w:rPr>
          <w:rFonts w:ascii="Arial" w:hAnsi="Arial" w:cs="Arial"/>
          <w:i/>
          <w:sz w:val="24"/>
          <w:szCs w:val="24"/>
        </w:rPr>
        <w:t>chisq</w:t>
      </w:r>
      <w:proofErr w:type="spellEnd"/>
      <w:r w:rsidRPr="0071054F">
        <w:rPr>
          <w:rFonts w:ascii="Arial" w:hAnsi="Arial" w:cs="Arial"/>
          <w:sz w:val="24"/>
          <w:szCs w:val="24"/>
        </w:rPr>
        <w:t xml:space="preserve">(1) = 0.85, </w:t>
      </w:r>
      <w:r w:rsidRPr="0071054F">
        <w:rPr>
          <w:rFonts w:ascii="Arial" w:hAnsi="Arial" w:cs="Arial"/>
          <w:i/>
          <w:sz w:val="24"/>
          <w:szCs w:val="24"/>
        </w:rPr>
        <w:t>p</w:t>
      </w:r>
      <w:r w:rsidRPr="0071054F">
        <w:rPr>
          <w:rFonts w:ascii="Arial" w:hAnsi="Arial" w:cs="Arial"/>
          <w:sz w:val="24"/>
          <w:szCs w:val="24"/>
        </w:rPr>
        <w:t xml:space="preserve"> = .358), or Game × Request interaction (</w:t>
      </w:r>
      <w:proofErr w:type="spellStart"/>
      <w:r w:rsidRPr="0071054F">
        <w:rPr>
          <w:rFonts w:ascii="Arial" w:hAnsi="Arial" w:cs="Arial"/>
          <w:i/>
          <w:sz w:val="24"/>
          <w:szCs w:val="24"/>
        </w:rPr>
        <w:t>chisq</w:t>
      </w:r>
      <w:proofErr w:type="spellEnd"/>
      <w:r w:rsidRPr="0071054F">
        <w:rPr>
          <w:rFonts w:ascii="Arial" w:hAnsi="Arial" w:cs="Arial"/>
          <w:sz w:val="24"/>
          <w:szCs w:val="24"/>
        </w:rPr>
        <w:t xml:space="preserve">(2) = 0.11, </w:t>
      </w:r>
      <w:r w:rsidRPr="0071054F">
        <w:rPr>
          <w:rFonts w:ascii="Arial" w:hAnsi="Arial" w:cs="Arial"/>
          <w:i/>
          <w:sz w:val="24"/>
          <w:szCs w:val="24"/>
        </w:rPr>
        <w:t>p</w:t>
      </w:r>
      <w:r w:rsidRPr="0071054F">
        <w:rPr>
          <w:rFonts w:ascii="Arial" w:hAnsi="Arial" w:cs="Arial"/>
          <w:sz w:val="24"/>
          <w:szCs w:val="24"/>
        </w:rPr>
        <w:t xml:space="preserve"> = .948). The </w:t>
      </w:r>
      <w:proofErr w:type="spellStart"/>
      <w:r w:rsidRPr="0071054F">
        <w:rPr>
          <w:rFonts w:ascii="Arial" w:hAnsi="Arial" w:cs="Arial"/>
          <w:sz w:val="24"/>
          <w:szCs w:val="24"/>
        </w:rPr>
        <w:t>overdispersion</w:t>
      </w:r>
      <w:proofErr w:type="spellEnd"/>
      <w:r w:rsidRPr="0071054F">
        <w:rPr>
          <w:rFonts w:ascii="Arial" w:hAnsi="Arial" w:cs="Arial"/>
          <w:sz w:val="24"/>
          <w:szCs w:val="24"/>
        </w:rPr>
        <w:t xml:space="preserve"> parameter was highly significant (</w:t>
      </w:r>
      <w:r w:rsidRPr="0071054F">
        <w:rPr>
          <w:rFonts w:ascii="Arial" w:hAnsi="Arial" w:cs="Arial"/>
          <w:i/>
          <w:sz w:val="24"/>
          <w:szCs w:val="24"/>
        </w:rPr>
        <w:t>z</w:t>
      </w:r>
      <w:r w:rsidRPr="0071054F">
        <w:rPr>
          <w:rFonts w:ascii="Arial" w:hAnsi="Arial" w:cs="Arial"/>
          <w:sz w:val="24"/>
          <w:szCs w:val="24"/>
        </w:rPr>
        <w:t xml:space="preserve"> = 4.66, </w:t>
      </w:r>
      <w:r w:rsidRPr="0071054F">
        <w:rPr>
          <w:rFonts w:ascii="Arial" w:hAnsi="Arial" w:cs="Arial"/>
          <w:i/>
          <w:sz w:val="24"/>
          <w:szCs w:val="24"/>
        </w:rPr>
        <w:t>p</w:t>
      </w:r>
      <w:r w:rsidRPr="0071054F">
        <w:rPr>
          <w:rFonts w:ascii="Arial" w:hAnsi="Arial" w:cs="Arial"/>
          <w:sz w:val="24"/>
          <w:szCs w:val="24"/>
        </w:rPr>
        <w:t xml:space="preserve"> &lt; .001), supporting the use of the negative binomial over a zero-inflated Poisson distribution.</w:t>
      </w:r>
    </w:p>
    <w:p w14:paraId="62F0A5F9" w14:textId="2D03BA3A" w:rsidR="0071054F" w:rsidRP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A pairwise contrast between the prosocial-violent and antisocial-violent games did not yield a sign</w:t>
      </w:r>
      <w:ins w:id="87" w:author="Niloufar Assar" w:date="2017-07-20T17:24:00Z">
        <w:r w:rsidR="00F06AEA">
          <w:rPr>
            <w:rFonts w:ascii="Arial" w:hAnsi="Arial" w:cs="Arial"/>
            <w:sz w:val="24"/>
            <w:szCs w:val="24"/>
          </w:rPr>
          <w:t>i</w:t>
        </w:r>
      </w:ins>
      <w:r w:rsidRPr="0071054F">
        <w:rPr>
          <w:rFonts w:ascii="Arial" w:hAnsi="Arial" w:cs="Arial"/>
          <w:sz w:val="24"/>
          <w:szCs w:val="24"/>
        </w:rPr>
        <w:t xml:space="preserve">ficant omnibus test for an effect of game, </w:t>
      </w:r>
      <w:proofErr w:type="spellStart"/>
      <w:proofErr w:type="gramStart"/>
      <w:r w:rsidRPr="0071054F">
        <w:rPr>
          <w:rFonts w:ascii="Arial" w:hAnsi="Arial" w:cs="Arial"/>
          <w:i/>
          <w:sz w:val="24"/>
          <w:szCs w:val="24"/>
        </w:rPr>
        <w:t>chisq</w:t>
      </w:r>
      <w:proofErr w:type="spellEnd"/>
      <w:r w:rsidRPr="0071054F">
        <w:rPr>
          <w:rFonts w:ascii="Arial" w:hAnsi="Arial" w:cs="Arial"/>
          <w:sz w:val="24"/>
          <w:szCs w:val="24"/>
        </w:rPr>
        <w:t>(</w:t>
      </w:r>
      <w:proofErr w:type="gramEnd"/>
      <w:r w:rsidRPr="0071054F">
        <w:rPr>
          <w:rFonts w:ascii="Arial" w:hAnsi="Arial" w:cs="Arial"/>
          <w:sz w:val="24"/>
          <w:szCs w:val="24"/>
        </w:rPr>
        <w:t xml:space="preserve">2) = 3.35, </w:t>
      </w:r>
      <w:r w:rsidRPr="0071054F">
        <w:rPr>
          <w:rFonts w:ascii="Arial" w:hAnsi="Arial" w:cs="Arial"/>
          <w:i/>
          <w:sz w:val="24"/>
          <w:szCs w:val="24"/>
        </w:rPr>
        <w:t>p</w:t>
      </w:r>
      <w:r w:rsidRPr="0071054F">
        <w:rPr>
          <w:rFonts w:ascii="Arial" w:hAnsi="Arial" w:cs="Arial"/>
          <w:sz w:val="24"/>
          <w:szCs w:val="24"/>
        </w:rPr>
        <w:t xml:space="preserve"> = .187. Tests of individual parameters, however, found a significant difference on the zero-</w:t>
      </w:r>
      <w:r w:rsidRPr="0071054F">
        <w:rPr>
          <w:rFonts w:ascii="Arial" w:hAnsi="Arial" w:cs="Arial"/>
          <w:sz w:val="24"/>
          <w:szCs w:val="24"/>
        </w:rPr>
        <w:lastRenderedPageBreak/>
        <w:t>inflation parameter (</w:t>
      </w:r>
      <w:r w:rsidRPr="0071054F">
        <w:rPr>
          <w:rFonts w:ascii="Arial" w:hAnsi="Arial" w:cs="Arial"/>
          <w:i/>
          <w:sz w:val="24"/>
          <w:szCs w:val="24"/>
        </w:rPr>
        <w:t>z</w:t>
      </w:r>
      <w:r w:rsidRPr="0071054F">
        <w:rPr>
          <w:rFonts w:ascii="Arial" w:hAnsi="Arial" w:cs="Arial"/>
          <w:sz w:val="24"/>
          <w:szCs w:val="24"/>
        </w:rPr>
        <w:t xml:space="preserve"> = -2.14, </w:t>
      </w:r>
      <w:r w:rsidRPr="0071054F">
        <w:rPr>
          <w:rFonts w:ascii="Arial" w:hAnsi="Arial" w:cs="Arial"/>
          <w:i/>
          <w:sz w:val="24"/>
          <w:szCs w:val="24"/>
        </w:rPr>
        <w:t>p</w:t>
      </w:r>
      <w:r w:rsidRPr="0071054F">
        <w:rPr>
          <w:rFonts w:ascii="Arial" w:hAnsi="Arial" w:cs="Arial"/>
          <w:sz w:val="24"/>
          <w:szCs w:val="24"/>
        </w:rPr>
        <w:t xml:space="preserve"> = .032) but not on the count parameter (</w:t>
      </w:r>
      <w:r w:rsidRPr="0071054F">
        <w:rPr>
          <w:rFonts w:ascii="Arial" w:hAnsi="Arial" w:cs="Arial"/>
          <w:i/>
          <w:sz w:val="24"/>
          <w:szCs w:val="24"/>
        </w:rPr>
        <w:t>z</w:t>
      </w:r>
      <w:r w:rsidRPr="0071054F">
        <w:rPr>
          <w:rFonts w:ascii="Arial" w:hAnsi="Arial" w:cs="Arial"/>
          <w:sz w:val="24"/>
          <w:szCs w:val="24"/>
        </w:rPr>
        <w:t xml:space="preserve"> = 1.46, </w:t>
      </w:r>
      <w:r w:rsidRPr="0071054F">
        <w:rPr>
          <w:rFonts w:ascii="Arial" w:hAnsi="Arial" w:cs="Arial"/>
          <w:i/>
          <w:sz w:val="24"/>
          <w:szCs w:val="24"/>
        </w:rPr>
        <w:t>p</w:t>
      </w:r>
      <w:r w:rsidRPr="0071054F">
        <w:rPr>
          <w:rFonts w:ascii="Arial" w:hAnsi="Arial" w:cs="Arial"/>
          <w:sz w:val="24"/>
          <w:szCs w:val="24"/>
        </w:rPr>
        <w:t xml:space="preserve"> = .146). Again, neither game differed from the control condition.</w:t>
      </w:r>
    </w:p>
    <w:p w14:paraId="451C2124" w14:textId="77777777" w:rsidR="0071054F" w:rsidRPr="0071054F" w:rsidRDefault="0071054F" w:rsidP="0071054F">
      <w:pPr>
        <w:spacing w:line="480" w:lineRule="auto"/>
        <w:contextualSpacing/>
        <w:rPr>
          <w:rFonts w:ascii="Arial" w:hAnsi="Arial" w:cs="Arial"/>
          <w:b/>
          <w:bCs/>
          <w:sz w:val="24"/>
          <w:szCs w:val="24"/>
        </w:rPr>
      </w:pPr>
      <w:bookmarkStart w:id="88" w:name="kruskal-wallis-test"/>
      <w:bookmarkEnd w:id="88"/>
      <w:proofErr w:type="spellStart"/>
      <w:r w:rsidRPr="0071054F">
        <w:rPr>
          <w:rFonts w:ascii="Arial" w:hAnsi="Arial" w:cs="Arial"/>
          <w:b/>
          <w:bCs/>
          <w:sz w:val="24"/>
          <w:szCs w:val="24"/>
        </w:rPr>
        <w:t>Kruskal</w:t>
      </w:r>
      <w:proofErr w:type="spellEnd"/>
      <w:r w:rsidRPr="0071054F">
        <w:rPr>
          <w:rFonts w:ascii="Arial" w:hAnsi="Arial" w:cs="Arial"/>
          <w:b/>
          <w:bCs/>
          <w:sz w:val="24"/>
          <w:szCs w:val="24"/>
        </w:rPr>
        <w:t>-Wallis test</w:t>
      </w:r>
    </w:p>
    <w:p w14:paraId="3BAC4B0F" w14:textId="77777777" w:rsidR="00B22483" w:rsidRDefault="0071054F" w:rsidP="006866D0">
      <w:pPr>
        <w:spacing w:line="480" w:lineRule="auto"/>
        <w:ind w:firstLine="720"/>
        <w:contextualSpacing/>
        <w:rPr>
          <w:ins w:id="89" w:author="Nilou Assar" w:date="2017-09-05T18:08:00Z"/>
          <w:rFonts w:ascii="Arial" w:hAnsi="Arial" w:cs="Arial"/>
          <w:sz w:val="24"/>
          <w:szCs w:val="24"/>
        </w:rPr>
      </w:pPr>
      <w:r w:rsidRPr="0071054F">
        <w:rPr>
          <w:rFonts w:ascii="Arial" w:hAnsi="Arial" w:cs="Arial"/>
          <w:sz w:val="24"/>
          <w:szCs w:val="24"/>
        </w:rPr>
        <w:t xml:space="preserve">The </w:t>
      </w:r>
      <w:proofErr w:type="spellStart"/>
      <w:r w:rsidRPr="0071054F">
        <w:rPr>
          <w:rFonts w:ascii="Arial" w:hAnsi="Arial" w:cs="Arial"/>
          <w:sz w:val="24"/>
          <w:szCs w:val="24"/>
        </w:rPr>
        <w:t>Kruskal</w:t>
      </w:r>
      <w:proofErr w:type="spellEnd"/>
      <w:r w:rsidRPr="0071054F">
        <w:rPr>
          <w:rFonts w:ascii="Arial" w:hAnsi="Arial" w:cs="Arial"/>
          <w:sz w:val="24"/>
          <w:szCs w:val="24"/>
        </w:rPr>
        <w:t xml:space="preserve">-Wallis test is a nonparametric test of group medians. Because the test is only applicable to one-way ANOVA designs and the primary hypothesis regarded effects of game, we collapsed across levels of request and tested for an effect of game. The omnibus test of different group means produced a marginal effect, </w:t>
      </w:r>
      <w:proofErr w:type="spellStart"/>
      <w:proofErr w:type="gramStart"/>
      <w:r w:rsidRPr="0071054F">
        <w:rPr>
          <w:rFonts w:ascii="Arial" w:hAnsi="Arial" w:cs="Arial"/>
          <w:i/>
          <w:sz w:val="24"/>
          <w:szCs w:val="24"/>
        </w:rPr>
        <w:t>chisq</w:t>
      </w:r>
      <w:proofErr w:type="spellEnd"/>
      <w:r w:rsidRPr="0071054F">
        <w:rPr>
          <w:rFonts w:ascii="Arial" w:hAnsi="Arial" w:cs="Arial"/>
          <w:sz w:val="24"/>
          <w:szCs w:val="24"/>
        </w:rPr>
        <w:t>(</w:t>
      </w:r>
      <w:proofErr w:type="gramEnd"/>
      <w:r w:rsidRPr="0071054F">
        <w:rPr>
          <w:rFonts w:ascii="Arial" w:hAnsi="Arial" w:cs="Arial"/>
          <w:sz w:val="24"/>
          <w:szCs w:val="24"/>
        </w:rPr>
        <w:t xml:space="preserve">2) = 5.09, </w:t>
      </w:r>
      <w:r w:rsidRPr="0071054F">
        <w:rPr>
          <w:rFonts w:ascii="Arial" w:hAnsi="Arial" w:cs="Arial"/>
          <w:i/>
          <w:sz w:val="24"/>
          <w:szCs w:val="24"/>
        </w:rPr>
        <w:t>p</w:t>
      </w:r>
      <w:r w:rsidRPr="0071054F">
        <w:rPr>
          <w:rFonts w:ascii="Arial" w:hAnsi="Arial" w:cs="Arial"/>
          <w:sz w:val="24"/>
          <w:szCs w:val="24"/>
        </w:rPr>
        <w:t xml:space="preserve"> = .079. </w:t>
      </w:r>
    </w:p>
    <w:p w14:paraId="63303A31" w14:textId="040669DE" w:rsidR="0071054F" w:rsidRP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 xml:space="preserve">The pairwise contrast between the antisocial and prosocial violent games was statistically significant, </w:t>
      </w:r>
      <w:proofErr w:type="spellStart"/>
      <w:proofErr w:type="gramStart"/>
      <w:r w:rsidRPr="0071054F">
        <w:rPr>
          <w:rFonts w:ascii="Arial" w:hAnsi="Arial" w:cs="Arial"/>
          <w:i/>
          <w:sz w:val="24"/>
          <w:szCs w:val="24"/>
        </w:rPr>
        <w:t>chisq</w:t>
      </w:r>
      <w:proofErr w:type="spellEnd"/>
      <w:r w:rsidRPr="0071054F">
        <w:rPr>
          <w:rFonts w:ascii="Arial" w:hAnsi="Arial" w:cs="Arial"/>
          <w:sz w:val="24"/>
          <w:szCs w:val="24"/>
        </w:rPr>
        <w:t>(</w:t>
      </w:r>
      <w:proofErr w:type="gramEnd"/>
      <w:r w:rsidRPr="0071054F">
        <w:rPr>
          <w:rFonts w:ascii="Arial" w:hAnsi="Arial" w:cs="Arial"/>
          <w:sz w:val="24"/>
          <w:szCs w:val="24"/>
        </w:rPr>
        <w:t xml:space="preserve">1) = 4.97, </w:t>
      </w:r>
      <w:r w:rsidRPr="0071054F">
        <w:rPr>
          <w:rFonts w:ascii="Arial" w:hAnsi="Arial" w:cs="Arial"/>
          <w:i/>
          <w:sz w:val="24"/>
          <w:szCs w:val="24"/>
        </w:rPr>
        <w:t>p</w:t>
      </w:r>
      <w:r w:rsidRPr="0071054F">
        <w:rPr>
          <w:rFonts w:ascii="Arial" w:hAnsi="Arial" w:cs="Arial"/>
          <w:sz w:val="24"/>
          <w:szCs w:val="24"/>
        </w:rPr>
        <w:t xml:space="preserve"> = .026. However, neither game significantly differed from the control condition, </w:t>
      </w:r>
      <w:proofErr w:type="spellStart"/>
      <w:r w:rsidRPr="0071054F">
        <w:rPr>
          <w:rFonts w:ascii="Arial" w:hAnsi="Arial" w:cs="Arial"/>
          <w:i/>
          <w:sz w:val="24"/>
          <w:szCs w:val="24"/>
        </w:rPr>
        <w:t>p</w:t>
      </w:r>
      <w:r w:rsidRPr="0071054F">
        <w:rPr>
          <w:rFonts w:ascii="Arial" w:hAnsi="Arial" w:cs="Arial"/>
          <w:sz w:val="24"/>
          <w:szCs w:val="24"/>
        </w:rPr>
        <w:t>s</w:t>
      </w:r>
      <w:proofErr w:type="spellEnd"/>
      <w:r w:rsidRPr="0071054F">
        <w:rPr>
          <w:rFonts w:ascii="Arial" w:hAnsi="Arial" w:cs="Arial"/>
          <w:sz w:val="24"/>
          <w:szCs w:val="24"/>
        </w:rPr>
        <w:t xml:space="preserve"> = .224 and .262.</w:t>
      </w:r>
    </w:p>
    <w:p w14:paraId="4C355B04" w14:textId="77777777" w:rsidR="0071054F" w:rsidRPr="0071054F" w:rsidRDefault="0071054F" w:rsidP="0071054F">
      <w:pPr>
        <w:spacing w:line="480" w:lineRule="auto"/>
        <w:contextualSpacing/>
        <w:rPr>
          <w:rFonts w:ascii="Arial" w:hAnsi="Arial" w:cs="Arial"/>
          <w:b/>
          <w:bCs/>
          <w:sz w:val="24"/>
          <w:szCs w:val="24"/>
        </w:rPr>
      </w:pPr>
      <w:bookmarkStart w:id="90" w:name="describing-uncertainty"/>
      <w:bookmarkEnd w:id="90"/>
      <w:r w:rsidRPr="0071054F">
        <w:rPr>
          <w:rFonts w:ascii="Arial" w:hAnsi="Arial" w:cs="Arial"/>
          <w:b/>
          <w:bCs/>
          <w:sz w:val="24"/>
          <w:szCs w:val="24"/>
        </w:rPr>
        <w:t>Describing uncertainty</w:t>
      </w:r>
    </w:p>
    <w:p w14:paraId="35F193E7" w14:textId="77777777" w:rsidR="0071054F" w:rsidRPr="0071054F" w:rsidRDefault="0071054F" w:rsidP="0071054F">
      <w:pPr>
        <w:spacing w:line="480" w:lineRule="auto"/>
        <w:contextualSpacing/>
        <w:rPr>
          <w:rFonts w:ascii="Arial" w:hAnsi="Arial" w:cs="Arial"/>
          <w:b/>
          <w:bCs/>
          <w:sz w:val="24"/>
          <w:szCs w:val="24"/>
        </w:rPr>
      </w:pPr>
      <w:bookmarkStart w:id="91" w:name="uncertainty-across-models"/>
      <w:bookmarkEnd w:id="91"/>
      <w:r w:rsidRPr="0071054F">
        <w:rPr>
          <w:rFonts w:ascii="Arial" w:hAnsi="Arial" w:cs="Arial"/>
          <w:b/>
          <w:bCs/>
          <w:sz w:val="24"/>
          <w:szCs w:val="24"/>
        </w:rPr>
        <w:t>Uncertainty across models</w:t>
      </w:r>
    </w:p>
    <w:p w14:paraId="1B67B188" w14:textId="238C1A97" w:rsidR="00B22483" w:rsidRPr="00C64F57" w:rsidRDefault="0071054F" w:rsidP="00C64F57">
      <w:pPr>
        <w:spacing w:line="480" w:lineRule="auto"/>
        <w:ind w:firstLine="720"/>
        <w:contextualSpacing/>
        <w:rPr>
          <w:ins w:id="92" w:author="Nilou Assar" w:date="2017-09-05T18:11:00Z"/>
          <w:rFonts w:ascii="Arial" w:hAnsi="Arial" w:cs="Arial"/>
          <w:sz w:val="24"/>
          <w:szCs w:val="24"/>
        </w:rPr>
      </w:pPr>
      <w:r w:rsidRPr="0071054F">
        <w:rPr>
          <w:rFonts w:ascii="Arial" w:hAnsi="Arial" w:cs="Arial"/>
          <w:sz w:val="24"/>
          <w:szCs w:val="24"/>
        </w:rPr>
        <w:t xml:space="preserve">Figure 2A shows the distribution of omnibus test </w:t>
      </w:r>
      <w:r w:rsidRPr="0071054F">
        <w:rPr>
          <w:rFonts w:ascii="Arial" w:hAnsi="Arial" w:cs="Arial"/>
          <w:i/>
          <w:sz w:val="24"/>
          <w:szCs w:val="24"/>
        </w:rPr>
        <w:t>p</w:t>
      </w:r>
      <w:r w:rsidRPr="0071054F">
        <w:rPr>
          <w:rFonts w:ascii="Arial" w:hAnsi="Arial" w:cs="Arial"/>
          <w:sz w:val="24"/>
          <w:szCs w:val="24"/>
        </w:rPr>
        <w:t xml:space="preserve">-values across the five models. Figure 2B shows the distribution of pairwise prosocial/antisocial game contrast </w:t>
      </w:r>
      <w:r w:rsidRPr="0071054F">
        <w:rPr>
          <w:rFonts w:ascii="Arial" w:hAnsi="Arial" w:cs="Arial"/>
          <w:i/>
          <w:sz w:val="24"/>
          <w:szCs w:val="24"/>
        </w:rPr>
        <w:t>p</w:t>
      </w:r>
      <w:r w:rsidRPr="0071054F">
        <w:rPr>
          <w:rFonts w:ascii="Arial" w:hAnsi="Arial" w:cs="Arial"/>
          <w:sz w:val="24"/>
          <w:szCs w:val="24"/>
        </w:rPr>
        <w:t>-values across the five models.</w:t>
      </w:r>
      <w:ins w:id="93" w:author="Niloufar Assar" w:date="2017-07-20T17:27:00Z">
        <w:r w:rsidR="00F06AEA">
          <w:rPr>
            <w:rFonts w:ascii="Arial" w:hAnsi="Arial" w:cs="Arial"/>
            <w:sz w:val="24"/>
            <w:szCs w:val="24"/>
          </w:rPr>
          <w:t xml:space="preserve">  Blue dots indicate significant results, whereas red dots indicate non-significant </w:t>
        </w:r>
        <w:commentRangeStart w:id="94"/>
        <w:r w:rsidR="00F06AEA">
          <w:rPr>
            <w:rFonts w:ascii="Arial" w:hAnsi="Arial" w:cs="Arial"/>
            <w:sz w:val="24"/>
            <w:szCs w:val="24"/>
          </w:rPr>
          <w:t>results</w:t>
        </w:r>
        <w:commentRangeEnd w:id="94"/>
        <w:r w:rsidR="00F06AEA">
          <w:rPr>
            <w:rStyle w:val="CommentReference"/>
          </w:rPr>
          <w:commentReference w:id="94"/>
        </w:r>
        <w:r w:rsidR="00F06AEA">
          <w:rPr>
            <w:rFonts w:ascii="Arial" w:hAnsi="Arial" w:cs="Arial"/>
            <w:sz w:val="24"/>
            <w:szCs w:val="24"/>
          </w:rPr>
          <w:t>.</w:t>
        </w:r>
      </w:ins>
    </w:p>
    <w:p w14:paraId="74125EF6" w14:textId="77777777" w:rsidR="00B22483" w:rsidRDefault="00B22483" w:rsidP="00B22483">
      <w:pPr>
        <w:pStyle w:val="BodyText"/>
        <w:rPr>
          <w:ins w:id="95" w:author="Nilou Assar" w:date="2017-09-05T18:11:00Z"/>
        </w:rPr>
      </w:pPr>
      <w:ins w:id="96" w:author="Nilou Assar" w:date="2017-09-05T18:11:00Z">
        <w:r>
          <w:rPr>
            <w:noProof/>
          </w:rPr>
          <w:lastRenderedPageBreak/>
          <w:drawing>
            <wp:inline distT="0" distB="0" distL="0" distR="0" wp14:anchorId="32DD9808" wp14:editId="7A1E395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section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ins>
    </w:p>
    <w:p w14:paraId="7FD1E8D1" w14:textId="77777777" w:rsidR="00B22483" w:rsidRPr="001A738A" w:rsidRDefault="00B22483" w:rsidP="00B22483">
      <w:pPr>
        <w:pStyle w:val="BodyText"/>
        <w:rPr>
          <w:ins w:id="97" w:author="Nilou Assar" w:date="2017-09-05T18:11:00Z"/>
          <w:rFonts w:ascii="Arial" w:hAnsi="Arial" w:cs="Arial"/>
        </w:rPr>
      </w:pPr>
      <w:commentRangeStart w:id="98"/>
      <w:ins w:id="99" w:author="Nilou Assar" w:date="2017-09-05T18:11:00Z">
        <w:r w:rsidRPr="001A738A">
          <w:rPr>
            <w:rFonts w:ascii="Arial" w:hAnsi="Arial" w:cs="Arial"/>
          </w:rPr>
          <w:t>Across</w:t>
        </w:r>
      </w:ins>
      <w:commentRangeEnd w:id="98"/>
      <w:ins w:id="100" w:author="Nilou Assar" w:date="2017-09-05T18:12:00Z">
        <w:r>
          <w:rPr>
            <w:rStyle w:val="CommentReference"/>
            <w:rFonts w:asciiTheme="minorHAnsi" w:hAnsiTheme="minorHAnsi"/>
          </w:rPr>
          <w:commentReference w:id="98"/>
        </w:r>
      </w:ins>
      <w:ins w:id="101" w:author="Nilou Assar" w:date="2017-09-05T18:11:00Z">
        <w:r w:rsidRPr="001A738A">
          <w:rPr>
            <w:rFonts w:ascii="Arial" w:hAnsi="Arial" w:cs="Arial"/>
          </w:rPr>
          <w:t xml:space="preserve"> models, the omnibus test is generally not statistically significant (median </w:t>
        </w:r>
        <w:r w:rsidRPr="001A738A">
          <w:rPr>
            <w:rFonts w:ascii="Arial" w:hAnsi="Arial" w:cs="Arial"/>
            <w:i/>
          </w:rPr>
          <w:t>p</w:t>
        </w:r>
        <w:r w:rsidRPr="001A738A">
          <w:rPr>
            <w:rFonts w:ascii="Arial" w:hAnsi="Arial" w:cs="Arial"/>
          </w:rPr>
          <w:t xml:space="preserve"> = 0.081), reaching a minimum p-value of .043 in the ANOVA model. The pairwise contrast, on the other hand, is generally statistically significant. Its </w:t>
        </w:r>
        <w:r w:rsidRPr="001A738A">
          <w:rPr>
            <w:rFonts w:ascii="Arial" w:hAnsi="Arial" w:cs="Arial"/>
            <w:i/>
          </w:rPr>
          <w:t>p</w:t>
        </w:r>
        <w:r w:rsidRPr="001A738A">
          <w:rPr>
            <w:rFonts w:ascii="Arial" w:hAnsi="Arial" w:cs="Arial"/>
          </w:rPr>
          <w:t xml:space="preserve">-values range from .015 (ANOVA) to .146 (zero-inflated negative binomial model's zero-inflation </w:t>
        </w:r>
        <w:bookmarkStart w:id="102" w:name="_GoBack"/>
        <w:bookmarkEnd w:id="102"/>
        <w:proofErr w:type="gramStart"/>
        <w:r w:rsidRPr="001A738A">
          <w:rPr>
            <w:rFonts w:ascii="Arial" w:hAnsi="Arial" w:cs="Arial"/>
          </w:rPr>
          <w:t>parameter</w:t>
        </w:r>
        <w:proofErr w:type="gramEnd"/>
        <w:r w:rsidRPr="001A738A">
          <w:rPr>
            <w:rFonts w:ascii="Arial" w:hAnsi="Arial" w:cs="Arial"/>
          </w:rPr>
          <w:t xml:space="preserve">), with median </w:t>
        </w:r>
        <w:r w:rsidRPr="001A738A">
          <w:rPr>
            <w:rFonts w:ascii="Arial" w:hAnsi="Arial" w:cs="Arial"/>
            <w:i/>
          </w:rPr>
          <w:t>p</w:t>
        </w:r>
        <w:r w:rsidRPr="001A738A">
          <w:rPr>
            <w:rFonts w:ascii="Arial" w:hAnsi="Arial" w:cs="Arial"/>
          </w:rPr>
          <w:t xml:space="preserve"> = 0.031.</w:t>
        </w:r>
      </w:ins>
    </w:p>
    <w:p w14:paraId="1AE0068F" w14:textId="77777777" w:rsidR="00B22483" w:rsidRPr="0071054F" w:rsidRDefault="00B22483" w:rsidP="006866D0">
      <w:pPr>
        <w:spacing w:line="480" w:lineRule="auto"/>
        <w:ind w:firstLine="720"/>
        <w:contextualSpacing/>
        <w:rPr>
          <w:rFonts w:ascii="Arial" w:hAnsi="Arial" w:cs="Arial"/>
          <w:sz w:val="24"/>
          <w:szCs w:val="24"/>
        </w:rPr>
      </w:pPr>
    </w:p>
    <w:p w14:paraId="653D6D10" w14:textId="05180B5F" w:rsidR="0071054F" w:rsidRPr="0071054F" w:rsidRDefault="0071054F" w:rsidP="0071054F">
      <w:pPr>
        <w:spacing w:line="480" w:lineRule="auto"/>
        <w:contextualSpacing/>
        <w:rPr>
          <w:rFonts w:ascii="Arial" w:hAnsi="Arial" w:cs="Arial"/>
          <w:sz w:val="24"/>
          <w:szCs w:val="24"/>
        </w:rPr>
      </w:pPr>
      <w:del w:id="103" w:author="Nilou Assar" w:date="2017-09-05T18:11:00Z">
        <w:r w:rsidRPr="0071054F" w:rsidDel="00B22483">
          <w:rPr>
            <w:rFonts w:ascii="Arial" w:hAnsi="Arial" w:cs="Arial"/>
            <w:noProof/>
            <w:sz w:val="24"/>
            <w:szCs w:val="24"/>
          </w:rPr>
          <w:lastRenderedPageBreak/>
          <w:drawing>
            <wp:inline distT="0" distB="0" distL="0" distR="0" wp14:anchorId="4D753EA6" wp14:editId="0678E4F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section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del>
    </w:p>
    <w:p w14:paraId="008DFEB8" w14:textId="2F267ACE" w:rsidR="0071054F" w:rsidRPr="0071054F" w:rsidDel="00B22483" w:rsidRDefault="0071054F" w:rsidP="006866D0">
      <w:pPr>
        <w:spacing w:line="480" w:lineRule="auto"/>
        <w:ind w:firstLine="720"/>
        <w:contextualSpacing/>
        <w:rPr>
          <w:del w:id="104" w:author="Nilou Assar" w:date="2017-09-05T18:11:00Z"/>
          <w:rFonts w:ascii="Arial" w:hAnsi="Arial" w:cs="Arial"/>
          <w:sz w:val="24"/>
          <w:szCs w:val="24"/>
        </w:rPr>
      </w:pPr>
      <w:del w:id="105" w:author="Nilou Assar" w:date="2017-09-05T18:11:00Z">
        <w:r w:rsidRPr="0071054F" w:rsidDel="00B22483">
          <w:rPr>
            <w:rFonts w:ascii="Arial" w:hAnsi="Arial" w:cs="Arial"/>
            <w:sz w:val="24"/>
            <w:szCs w:val="24"/>
          </w:rPr>
          <w:delText>Across models, the omnibus test is generally not statistically significant, reaching a minimum p-value of .043 in the ANOVA model. The pairwise contrast, on the other hand, is generally statistically significant. Its p-values range from .015 (ANOVA) to .146 (zero-inflated negative binomial model's zero-inflation parameter).</w:delText>
        </w:r>
      </w:del>
    </w:p>
    <w:p w14:paraId="62718EA4" w14:textId="77777777" w:rsidR="0071054F" w:rsidRPr="0071054F" w:rsidRDefault="0071054F" w:rsidP="0071054F">
      <w:pPr>
        <w:spacing w:line="480" w:lineRule="auto"/>
        <w:contextualSpacing/>
        <w:rPr>
          <w:rFonts w:ascii="Arial" w:hAnsi="Arial" w:cs="Arial"/>
          <w:b/>
          <w:bCs/>
          <w:sz w:val="24"/>
          <w:szCs w:val="24"/>
        </w:rPr>
      </w:pPr>
      <w:bookmarkStart w:id="106" w:name="uncertainty-across-datasets"/>
      <w:bookmarkEnd w:id="106"/>
      <w:r w:rsidRPr="0071054F">
        <w:rPr>
          <w:rFonts w:ascii="Arial" w:hAnsi="Arial" w:cs="Arial"/>
          <w:b/>
          <w:bCs/>
          <w:sz w:val="24"/>
          <w:szCs w:val="24"/>
        </w:rPr>
        <w:t>Uncertainty across datasets</w:t>
      </w:r>
    </w:p>
    <w:p w14:paraId="204FCCE5" w14:textId="38BE70F6" w:rsidR="00F8448C" w:rsidRPr="00F8448C" w:rsidRDefault="00F8448C" w:rsidP="00C64F57">
      <w:pPr>
        <w:spacing w:line="480" w:lineRule="auto"/>
        <w:ind w:firstLine="720"/>
        <w:contextualSpacing/>
        <w:rPr>
          <w:rFonts w:ascii="Arial" w:hAnsi="Arial" w:cs="Arial"/>
          <w:sz w:val="24"/>
          <w:szCs w:val="24"/>
        </w:rPr>
      </w:pPr>
      <w:r w:rsidRPr="00F8448C">
        <w:rPr>
          <w:rFonts w:ascii="Arial" w:hAnsi="Arial" w:cs="Arial"/>
          <w:sz w:val="24"/>
          <w:szCs w:val="24"/>
        </w:rPr>
        <w:t xml:space="preserve">In the analyses presented above, 31 participants were excluded </w:t>
      </w:r>
      <w:ins w:id="107" w:author="Nilou Assar" w:date="2017-09-05T20:42:00Z">
        <w:r>
          <w:rPr>
            <w:rFonts w:ascii="Arial" w:hAnsi="Arial" w:cs="Arial"/>
            <w:sz w:val="24"/>
            <w:szCs w:val="24"/>
          </w:rPr>
          <w:t>after it was revealed that the confederate at one site during one semester was not collecting data as was instructed</w:t>
        </w:r>
      </w:ins>
      <w:ins w:id="108" w:author="Nilou Assar" w:date="2017-09-05T20:45:00Z">
        <w:r w:rsidR="00C64F57">
          <w:rPr>
            <w:rFonts w:ascii="Arial" w:hAnsi="Arial" w:cs="Arial"/>
            <w:sz w:val="24"/>
            <w:szCs w:val="24"/>
          </w:rPr>
          <w:t xml:space="preserve">. </w:t>
        </w:r>
      </w:ins>
      <w:commentRangeStart w:id="109"/>
      <w:del w:id="110" w:author="Nilou Assar" w:date="2017-09-05T20:45:00Z">
        <w:r w:rsidRPr="00F8448C" w:rsidDel="00C64F57">
          <w:rPr>
            <w:rFonts w:ascii="Arial" w:hAnsi="Arial" w:cs="Arial"/>
            <w:sz w:val="24"/>
            <w:szCs w:val="24"/>
          </w:rPr>
          <w:delText>over</w:delText>
        </w:r>
      </w:del>
      <w:commentRangeEnd w:id="109"/>
      <w:r w:rsidR="00C64F57">
        <w:rPr>
          <w:rStyle w:val="CommentReference"/>
        </w:rPr>
        <w:commentReference w:id="109"/>
      </w:r>
      <w:del w:id="111" w:author="Nilou Assar" w:date="2017-09-05T20:45:00Z">
        <w:r w:rsidRPr="00F8448C" w:rsidDel="00C64F57">
          <w:rPr>
            <w:rFonts w:ascii="Arial" w:hAnsi="Arial" w:cs="Arial"/>
            <w:sz w:val="24"/>
            <w:szCs w:val="24"/>
          </w:rPr>
          <w:delText xml:space="preserve"> concerns regarding quality of the research assistants' application of the methods. [GIBSON, LUEKE, AM I SAYING THIS RIGHT?] </w:delText>
        </w:r>
      </w:del>
      <w:proofErr w:type="gramStart"/>
      <w:r w:rsidRPr="00F8448C">
        <w:rPr>
          <w:rFonts w:ascii="Arial" w:hAnsi="Arial" w:cs="Arial"/>
          <w:sz w:val="24"/>
          <w:szCs w:val="24"/>
        </w:rPr>
        <w:t>One</w:t>
      </w:r>
      <w:proofErr w:type="gramEnd"/>
      <w:r w:rsidRPr="00F8448C">
        <w:rPr>
          <w:rFonts w:ascii="Arial" w:hAnsi="Arial" w:cs="Arial"/>
          <w:sz w:val="24"/>
          <w:szCs w:val="24"/>
        </w:rPr>
        <w:t xml:space="preserve"> may wonder how robust the results are to the inclusion of these subjects. Figure 3 shows the variability in the </w:t>
      </w:r>
      <w:r w:rsidRPr="00F8448C">
        <w:rPr>
          <w:rFonts w:ascii="Arial" w:hAnsi="Arial" w:cs="Arial"/>
          <w:i/>
          <w:sz w:val="24"/>
          <w:szCs w:val="24"/>
        </w:rPr>
        <w:t>p</w:t>
      </w:r>
      <w:r w:rsidRPr="00F8448C">
        <w:rPr>
          <w:rFonts w:ascii="Arial" w:hAnsi="Arial" w:cs="Arial"/>
          <w:sz w:val="24"/>
          <w:szCs w:val="24"/>
        </w:rPr>
        <w:t xml:space="preserve">-value across this decision to include or exclude. Six parameters in two datasets yields twelve </w:t>
      </w:r>
      <w:r w:rsidRPr="00F8448C">
        <w:rPr>
          <w:rFonts w:ascii="Arial" w:hAnsi="Arial" w:cs="Arial"/>
          <w:i/>
          <w:sz w:val="24"/>
          <w:szCs w:val="24"/>
        </w:rPr>
        <w:t>p</w:t>
      </w:r>
      <w:r w:rsidRPr="00F8448C">
        <w:rPr>
          <w:rFonts w:ascii="Arial" w:hAnsi="Arial" w:cs="Arial"/>
          <w:sz w:val="24"/>
          <w:szCs w:val="24"/>
        </w:rPr>
        <w:t xml:space="preserve">-values. Figure 3A shows the distribution of omnibus test </w:t>
      </w:r>
      <w:r w:rsidRPr="00F8448C">
        <w:rPr>
          <w:rFonts w:ascii="Arial" w:hAnsi="Arial" w:cs="Arial"/>
          <w:i/>
          <w:sz w:val="24"/>
          <w:szCs w:val="24"/>
        </w:rPr>
        <w:t>p</w:t>
      </w:r>
      <w:r w:rsidRPr="00F8448C">
        <w:rPr>
          <w:rFonts w:ascii="Arial" w:hAnsi="Arial" w:cs="Arial"/>
          <w:sz w:val="24"/>
          <w:szCs w:val="24"/>
        </w:rPr>
        <w:t>-</w:t>
      </w:r>
      <w:r w:rsidRPr="00F8448C">
        <w:rPr>
          <w:rFonts w:ascii="Arial" w:hAnsi="Arial" w:cs="Arial"/>
          <w:sz w:val="24"/>
          <w:szCs w:val="24"/>
        </w:rPr>
        <w:lastRenderedPageBreak/>
        <w:t xml:space="preserve">values, and Figure 3B shows the distribution of pairwise contrast </w:t>
      </w:r>
      <w:r w:rsidRPr="00F8448C">
        <w:rPr>
          <w:rFonts w:ascii="Arial" w:hAnsi="Arial" w:cs="Arial"/>
          <w:i/>
          <w:sz w:val="24"/>
          <w:szCs w:val="24"/>
        </w:rPr>
        <w:t>p</w:t>
      </w:r>
      <w:r w:rsidRPr="00F8448C">
        <w:rPr>
          <w:rFonts w:ascii="Arial" w:hAnsi="Arial" w:cs="Arial"/>
          <w:sz w:val="24"/>
          <w:szCs w:val="24"/>
        </w:rPr>
        <w:t>-values across the five models.</w:t>
      </w:r>
    </w:p>
    <w:p w14:paraId="3074375F" w14:textId="77777777" w:rsidR="00F8448C" w:rsidRPr="00F8448C" w:rsidRDefault="00F8448C" w:rsidP="00F8448C">
      <w:pPr>
        <w:spacing w:line="480" w:lineRule="auto"/>
        <w:ind w:firstLine="720"/>
        <w:contextualSpacing/>
        <w:rPr>
          <w:rFonts w:ascii="Arial" w:hAnsi="Arial" w:cs="Arial"/>
          <w:sz w:val="24"/>
          <w:szCs w:val="24"/>
        </w:rPr>
      </w:pPr>
      <w:r w:rsidRPr="00F8448C">
        <w:rPr>
          <w:rFonts w:ascii="Arial" w:hAnsi="Arial" w:cs="Arial"/>
          <w:sz w:val="24"/>
          <w:szCs w:val="24"/>
        </w:rPr>
        <w:drawing>
          <wp:inline distT="0" distB="0" distL="0" distR="0" wp14:anchorId="590CC701" wp14:editId="5A3B646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section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57D0A9B" w14:textId="77777777" w:rsidR="00F8448C" w:rsidRPr="00F8448C" w:rsidRDefault="00F8448C" w:rsidP="00F8448C">
      <w:pPr>
        <w:spacing w:line="480" w:lineRule="auto"/>
        <w:ind w:firstLine="720"/>
        <w:contextualSpacing/>
        <w:rPr>
          <w:rFonts w:ascii="Arial" w:hAnsi="Arial" w:cs="Arial"/>
          <w:sz w:val="24"/>
          <w:szCs w:val="24"/>
        </w:rPr>
      </w:pPr>
      <w:r w:rsidRPr="00F8448C">
        <w:rPr>
          <w:rFonts w:ascii="Arial" w:hAnsi="Arial" w:cs="Arial"/>
          <w:sz w:val="24"/>
          <w:szCs w:val="24"/>
        </w:rPr>
        <w:t xml:space="preserve">Together, these figures illustrate the uncertainty in the </w:t>
      </w:r>
      <w:r w:rsidRPr="00F8448C">
        <w:rPr>
          <w:rFonts w:ascii="Arial" w:hAnsi="Arial" w:cs="Arial"/>
          <w:i/>
          <w:sz w:val="24"/>
          <w:szCs w:val="24"/>
        </w:rPr>
        <w:t>p</w:t>
      </w:r>
      <w:r w:rsidRPr="00F8448C">
        <w:rPr>
          <w:rFonts w:ascii="Arial" w:hAnsi="Arial" w:cs="Arial"/>
          <w:sz w:val="24"/>
          <w:szCs w:val="24"/>
        </w:rPr>
        <w:t xml:space="preserve">-value across datasets. Again, we note that only one analysis yielded a significant omnibus test. Additionally, the pairwise contrast is no longer statistically significant when including the 31 subjects of questionable quality. Naturally, more data is better, and bad data should be excluded. Still, to the extent that this decision was made </w:t>
      </w:r>
      <w:r w:rsidRPr="00F8448C">
        <w:rPr>
          <w:rFonts w:ascii="Arial" w:hAnsi="Arial" w:cs="Arial"/>
          <w:i/>
          <w:sz w:val="24"/>
          <w:szCs w:val="24"/>
        </w:rPr>
        <w:t>ad hoc</w:t>
      </w:r>
      <w:r w:rsidRPr="00F8448C">
        <w:rPr>
          <w:rFonts w:ascii="Arial" w:hAnsi="Arial" w:cs="Arial"/>
          <w:sz w:val="24"/>
          <w:szCs w:val="24"/>
        </w:rPr>
        <w:t xml:space="preserve">, it is useful to note their influence on the </w:t>
      </w:r>
      <w:r w:rsidRPr="00F8448C">
        <w:rPr>
          <w:rFonts w:ascii="Arial" w:hAnsi="Arial" w:cs="Arial"/>
          <w:i/>
          <w:sz w:val="24"/>
          <w:szCs w:val="24"/>
        </w:rPr>
        <w:t>p</w:t>
      </w:r>
      <w:r w:rsidRPr="00F8448C">
        <w:rPr>
          <w:rFonts w:ascii="Arial" w:hAnsi="Arial" w:cs="Arial"/>
          <w:sz w:val="24"/>
          <w:szCs w:val="24"/>
        </w:rPr>
        <w:t>-value.</w:t>
      </w:r>
    </w:p>
    <w:p w14:paraId="474C395A" w14:textId="64D34204" w:rsidR="0071054F" w:rsidRPr="0071054F" w:rsidRDefault="00D24172" w:rsidP="00C64F57">
      <w:pPr>
        <w:spacing w:line="480" w:lineRule="auto"/>
        <w:contextualSpacing/>
        <w:jc w:val="center"/>
        <w:rPr>
          <w:rFonts w:ascii="Arial" w:hAnsi="Arial" w:cs="Arial"/>
          <w:b/>
          <w:bCs/>
          <w:sz w:val="24"/>
          <w:szCs w:val="24"/>
        </w:rPr>
      </w:pPr>
      <w:bookmarkStart w:id="112" w:name="summary"/>
      <w:bookmarkEnd w:id="112"/>
      <w:commentRangeStart w:id="113"/>
      <w:ins w:id="114" w:author="Niloufar Assar" w:date="2017-07-20T17:44:00Z">
        <w:r>
          <w:rPr>
            <w:rFonts w:ascii="Arial" w:hAnsi="Arial" w:cs="Arial"/>
            <w:b/>
            <w:bCs/>
            <w:sz w:val="24"/>
            <w:szCs w:val="24"/>
          </w:rPr>
          <w:t>Discussion</w:t>
        </w:r>
      </w:ins>
      <w:del w:id="115" w:author="Niloufar Assar" w:date="2017-07-20T17:44:00Z">
        <w:r w:rsidR="0071054F" w:rsidRPr="0071054F" w:rsidDel="00D24172">
          <w:rPr>
            <w:rFonts w:ascii="Arial" w:hAnsi="Arial" w:cs="Arial"/>
            <w:b/>
            <w:bCs/>
            <w:sz w:val="24"/>
            <w:szCs w:val="24"/>
          </w:rPr>
          <w:delText>Summary</w:delText>
        </w:r>
      </w:del>
      <w:commentRangeEnd w:id="113"/>
      <w:r>
        <w:rPr>
          <w:rStyle w:val="CommentReference"/>
        </w:rPr>
        <w:commentReference w:id="113"/>
      </w:r>
    </w:p>
    <w:p w14:paraId="52411E0A" w14:textId="77777777" w:rsidR="0071054F" w:rsidRP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 xml:space="preserve">We generally did not detect a significant overall effect of game on prosocial behavior. Still, pairwise contrasts suggested a significant difference in behavior following the prosocial-violent as compared to the antisocial-violent game. However, this </w:t>
      </w:r>
      <w:r w:rsidRPr="0071054F">
        <w:rPr>
          <w:rFonts w:ascii="Arial" w:hAnsi="Arial" w:cs="Arial"/>
          <w:sz w:val="24"/>
          <w:szCs w:val="24"/>
        </w:rPr>
        <w:lastRenderedPageBreak/>
        <w:t>contrast should be interpreted with caution given that neither violent game significantly differed from the control game.</w:t>
      </w:r>
    </w:p>
    <w:p w14:paraId="272A5880" w14:textId="7ABCF00D" w:rsidR="0071054F" w:rsidRPr="0071054F" w:rsidRDefault="0071054F" w:rsidP="00D24172">
      <w:pPr>
        <w:spacing w:line="480" w:lineRule="auto"/>
        <w:ind w:firstLine="720"/>
        <w:contextualSpacing/>
        <w:rPr>
          <w:rFonts w:ascii="Arial" w:hAnsi="Arial" w:cs="Arial"/>
          <w:sz w:val="24"/>
          <w:szCs w:val="24"/>
        </w:rPr>
      </w:pPr>
      <w:r w:rsidRPr="0071054F">
        <w:rPr>
          <w:rFonts w:ascii="Arial" w:hAnsi="Arial" w:cs="Arial"/>
          <w:sz w:val="24"/>
          <w:szCs w:val="24"/>
        </w:rPr>
        <w:t>Considerable uncertainty remains.</w:t>
      </w:r>
      <w:del w:id="116" w:author="Niloufar Assar" w:date="2017-07-20T17:42:00Z">
        <w:r w:rsidRPr="0071054F" w:rsidDel="00D24172">
          <w:rPr>
            <w:rFonts w:ascii="Arial" w:hAnsi="Arial" w:cs="Arial"/>
            <w:sz w:val="24"/>
            <w:szCs w:val="24"/>
          </w:rPr>
          <w:delText xml:space="preserve"> The type I error rate will be influenced by our decision to collect additional data after the initial </w:delText>
        </w:r>
        <w:commentRangeStart w:id="117"/>
        <w:r w:rsidRPr="0071054F" w:rsidDel="00D24172">
          <w:rPr>
            <w:rFonts w:ascii="Arial" w:hAnsi="Arial" w:cs="Arial"/>
            <w:sz w:val="24"/>
            <w:szCs w:val="24"/>
          </w:rPr>
          <w:delText>collection</w:delText>
        </w:r>
        <w:commentRangeEnd w:id="117"/>
        <w:r w:rsidR="00D24172" w:rsidDel="00D24172">
          <w:rPr>
            <w:rStyle w:val="CommentReference"/>
          </w:rPr>
          <w:commentReference w:id="117"/>
        </w:r>
      </w:del>
      <w:r w:rsidRPr="0071054F">
        <w:rPr>
          <w:rFonts w:ascii="Arial" w:hAnsi="Arial" w:cs="Arial"/>
          <w:sz w:val="24"/>
          <w:szCs w:val="24"/>
        </w:rPr>
        <w:t xml:space="preserve">. The decision to exclude subjects is justifiable, but not based on any </w:t>
      </w:r>
      <w:r w:rsidRPr="0071054F">
        <w:rPr>
          <w:rFonts w:ascii="Arial" w:hAnsi="Arial" w:cs="Arial"/>
          <w:i/>
          <w:sz w:val="24"/>
          <w:szCs w:val="24"/>
        </w:rPr>
        <w:t>a priori</w:t>
      </w:r>
      <w:r w:rsidRPr="0071054F">
        <w:rPr>
          <w:rFonts w:ascii="Arial" w:hAnsi="Arial" w:cs="Arial"/>
          <w:sz w:val="24"/>
          <w:szCs w:val="24"/>
        </w:rPr>
        <w:t xml:space="preserve"> rule, creating another researcher degree of freedom. The prosocial-violence vs. antisocial-violence contrast is one of three potential contrasts that consider the effects of game. Finally, the results are a little sensitive to the particular model applied. Whereas a typical manuscript might conceal the ambiguity by presenting just one analysis, here we find it most helpful to show all possible analyses.</w:t>
      </w:r>
    </w:p>
    <w:p w14:paraId="1E91EB70" w14:textId="77777777" w:rsidR="0071054F" w:rsidRP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This uncertainty should not be mistaken for an argument that games do not influence prosocial behavior. Although statistical significance is sporadic and sensitive to choice of model, contrast, or dataset, it is generally not the case that the results constitute clear support for the null hypothesis.</w:t>
      </w:r>
    </w:p>
    <w:p w14:paraId="5F01DF5C" w14:textId="199F216A" w:rsidR="0071054F" w:rsidRP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 xml:space="preserve">The results of this study are nonetheless helpful in estimating the effects of antisocial-violent and prosocial-violent games. </w:t>
      </w:r>
      <w:ins w:id="118" w:author="Nilou Assar" w:date="2017-09-05T21:29:00Z">
        <w:r w:rsidR="00A832F2">
          <w:rPr>
            <w:rFonts w:ascii="Arial" w:hAnsi="Arial" w:cs="Arial"/>
            <w:sz w:val="24"/>
            <w:szCs w:val="24"/>
          </w:rPr>
          <w:t>I</w:t>
        </w:r>
      </w:ins>
      <w:del w:id="119" w:author="Nilou Assar" w:date="2017-09-05T21:29:00Z">
        <w:r w:rsidRPr="0071054F" w:rsidDel="00A832F2">
          <w:rPr>
            <w:rFonts w:ascii="Arial" w:hAnsi="Arial" w:cs="Arial"/>
            <w:sz w:val="24"/>
            <w:szCs w:val="24"/>
          </w:rPr>
          <w:delText>Al</w:delText>
        </w:r>
      </w:del>
      <w:del w:id="120" w:author="Nilou Assar" w:date="2017-09-05T21:28:00Z">
        <w:r w:rsidRPr="0071054F" w:rsidDel="00A832F2">
          <w:rPr>
            <w:rFonts w:ascii="Arial" w:hAnsi="Arial" w:cs="Arial"/>
            <w:sz w:val="24"/>
            <w:szCs w:val="24"/>
          </w:rPr>
          <w:delText>though i</w:delText>
        </w:r>
      </w:del>
      <w:r w:rsidRPr="0071054F">
        <w:rPr>
          <w:rFonts w:ascii="Arial" w:hAnsi="Arial" w:cs="Arial"/>
          <w:sz w:val="24"/>
          <w:szCs w:val="24"/>
        </w:rPr>
        <w:t xml:space="preserve">t is unclear whether these </w:t>
      </w:r>
      <w:ins w:id="121" w:author="Nilou Assar" w:date="2017-09-05T21:15:00Z">
        <w:r w:rsidR="00585E12">
          <w:rPr>
            <w:rFonts w:ascii="Arial" w:hAnsi="Arial" w:cs="Arial"/>
            <w:sz w:val="24"/>
            <w:szCs w:val="24"/>
          </w:rPr>
          <w:t xml:space="preserve">types of </w:t>
        </w:r>
      </w:ins>
      <w:r w:rsidRPr="0071054F">
        <w:rPr>
          <w:rFonts w:ascii="Arial" w:hAnsi="Arial" w:cs="Arial"/>
          <w:sz w:val="24"/>
          <w:szCs w:val="24"/>
        </w:rPr>
        <w:t xml:space="preserve">games </w:t>
      </w:r>
      <w:ins w:id="122" w:author="Nilou Assar" w:date="2017-09-05T21:15:00Z">
        <w:r w:rsidR="00585E12">
          <w:rPr>
            <w:rFonts w:ascii="Arial" w:hAnsi="Arial" w:cs="Arial"/>
            <w:sz w:val="24"/>
            <w:szCs w:val="24"/>
          </w:rPr>
          <w:t>are substan</w:t>
        </w:r>
      </w:ins>
      <w:ins w:id="123" w:author="Nilou Assar" w:date="2017-09-05T21:26:00Z">
        <w:r w:rsidR="00A832F2">
          <w:rPr>
            <w:rFonts w:ascii="Arial" w:hAnsi="Arial" w:cs="Arial"/>
            <w:sz w:val="24"/>
            <w:szCs w:val="24"/>
          </w:rPr>
          <w:t>tially different than a control game in terms</w:t>
        </w:r>
      </w:ins>
      <w:ins w:id="124" w:author="Nilou Assar" w:date="2017-09-05T21:27:00Z">
        <w:r w:rsidR="00A832F2">
          <w:rPr>
            <w:rFonts w:ascii="Arial" w:hAnsi="Arial" w:cs="Arial"/>
            <w:sz w:val="24"/>
            <w:szCs w:val="24"/>
          </w:rPr>
          <w:t xml:space="preserve"> of their effect on prosocial behavior</w:t>
        </w:r>
      </w:ins>
      <w:ins w:id="125" w:author="Nilou Assar" w:date="2017-09-05T21:29:00Z">
        <w:r w:rsidR="00A832F2">
          <w:rPr>
            <w:rFonts w:ascii="Arial" w:hAnsi="Arial" w:cs="Arial"/>
            <w:sz w:val="24"/>
            <w:szCs w:val="24"/>
          </w:rPr>
          <w:t>.</w:t>
        </w:r>
      </w:ins>
      <w:ins w:id="126" w:author="Nilou Assar" w:date="2017-09-05T21:27:00Z">
        <w:r w:rsidR="00A832F2">
          <w:rPr>
            <w:rFonts w:ascii="Arial" w:hAnsi="Arial" w:cs="Arial"/>
            <w:sz w:val="24"/>
            <w:szCs w:val="24"/>
          </w:rPr>
          <w:t xml:space="preserve"> </w:t>
        </w:r>
      </w:ins>
      <w:del w:id="127" w:author="Nilou Assar" w:date="2017-09-05T21:27:00Z">
        <w:r w:rsidRPr="0071054F" w:rsidDel="00A832F2">
          <w:rPr>
            <w:rFonts w:ascii="Arial" w:hAnsi="Arial" w:cs="Arial"/>
            <w:sz w:val="24"/>
            <w:szCs w:val="24"/>
          </w:rPr>
          <w:delText>have effects that differ from that of a control game,</w:delText>
        </w:r>
      </w:del>
      <w:r w:rsidRPr="0071054F">
        <w:rPr>
          <w:rFonts w:ascii="Arial" w:hAnsi="Arial" w:cs="Arial"/>
          <w:sz w:val="24"/>
          <w:szCs w:val="24"/>
        </w:rPr>
        <w:t xml:space="preserve"> </w:t>
      </w:r>
      <w:ins w:id="128" w:author="Nilou Assar" w:date="2017-09-05T21:29:00Z">
        <w:r w:rsidR="00A832F2">
          <w:rPr>
            <w:rFonts w:ascii="Arial" w:hAnsi="Arial" w:cs="Arial"/>
            <w:sz w:val="24"/>
            <w:szCs w:val="24"/>
          </w:rPr>
          <w:t>I</w:t>
        </w:r>
      </w:ins>
      <w:del w:id="129" w:author="Nilou Assar" w:date="2017-09-05T21:29:00Z">
        <w:r w:rsidRPr="0071054F" w:rsidDel="00A832F2">
          <w:rPr>
            <w:rFonts w:ascii="Arial" w:hAnsi="Arial" w:cs="Arial"/>
            <w:sz w:val="24"/>
            <w:szCs w:val="24"/>
          </w:rPr>
          <w:delText>we did learn that i</w:delText>
        </w:r>
      </w:del>
      <w:r w:rsidRPr="0071054F">
        <w:rPr>
          <w:rFonts w:ascii="Arial" w:hAnsi="Arial" w:cs="Arial"/>
          <w:sz w:val="24"/>
          <w:szCs w:val="24"/>
        </w:rPr>
        <w:t xml:space="preserve">f such effects exist, they are </w:t>
      </w:r>
      <w:ins w:id="130" w:author="Nilou Assar" w:date="2017-09-05T21:29:00Z">
        <w:r w:rsidR="00A832F2">
          <w:rPr>
            <w:rFonts w:ascii="Arial" w:hAnsi="Arial" w:cs="Arial"/>
            <w:sz w:val="24"/>
            <w:szCs w:val="24"/>
          </w:rPr>
          <w:t xml:space="preserve">likely </w:t>
        </w:r>
      </w:ins>
      <w:r w:rsidRPr="0071054F">
        <w:rPr>
          <w:rFonts w:ascii="Arial" w:hAnsi="Arial" w:cs="Arial"/>
          <w:sz w:val="24"/>
          <w:szCs w:val="24"/>
        </w:rPr>
        <w:t>not large and obvious</w:t>
      </w:r>
      <w:ins w:id="131" w:author="Nilou Assar" w:date="2017-09-05T21:51:00Z">
        <w:r w:rsidR="00F76D87">
          <w:rPr>
            <w:rFonts w:ascii="Arial" w:hAnsi="Arial" w:cs="Arial"/>
            <w:sz w:val="24"/>
            <w:szCs w:val="24"/>
          </w:rPr>
          <w:t xml:space="preserve">, at least with </w:t>
        </w:r>
      </w:ins>
      <w:ins w:id="132" w:author="Nilou Assar" w:date="2017-09-05T21:53:00Z">
        <w:r w:rsidR="00F76D87">
          <w:rPr>
            <w:rFonts w:ascii="Arial" w:hAnsi="Arial" w:cs="Arial"/>
            <w:sz w:val="24"/>
            <w:szCs w:val="24"/>
          </w:rPr>
          <w:t>measures</w:t>
        </w:r>
      </w:ins>
      <w:ins w:id="133" w:author="Nilou Assar" w:date="2017-09-05T21:51:00Z">
        <w:r w:rsidR="00F76D87">
          <w:rPr>
            <w:rFonts w:ascii="Arial" w:hAnsi="Arial" w:cs="Arial"/>
            <w:sz w:val="24"/>
            <w:szCs w:val="24"/>
          </w:rPr>
          <w:t xml:space="preserve"> of prosocial behavior that </w:t>
        </w:r>
      </w:ins>
      <w:ins w:id="134" w:author="Nilou Assar" w:date="2017-09-05T21:54:00Z">
        <w:r w:rsidR="00F76D87">
          <w:rPr>
            <w:rFonts w:ascii="Arial" w:hAnsi="Arial" w:cs="Arial"/>
            <w:sz w:val="24"/>
            <w:szCs w:val="24"/>
          </w:rPr>
          <w:t>result in a floor effect, as our measure did</w:t>
        </w:r>
      </w:ins>
      <w:r w:rsidRPr="0071054F">
        <w:rPr>
          <w:rFonts w:ascii="Arial" w:hAnsi="Arial" w:cs="Arial"/>
          <w:sz w:val="24"/>
          <w:szCs w:val="24"/>
        </w:rPr>
        <w:t xml:space="preserve">. Furthermore, we are able to rule out some effects </w:t>
      </w:r>
      <w:ins w:id="135" w:author="Nilou Assar" w:date="2017-09-05T21:56:00Z">
        <w:r w:rsidR="00F95055">
          <w:rPr>
            <w:rFonts w:ascii="Arial" w:hAnsi="Arial" w:cs="Arial"/>
            <w:sz w:val="24"/>
            <w:szCs w:val="24"/>
          </w:rPr>
          <w:t>in the</w:t>
        </w:r>
      </w:ins>
      <w:del w:id="136" w:author="Nilou Assar" w:date="2017-09-05T21:56:00Z">
        <w:r w:rsidRPr="0071054F" w:rsidDel="00F95055">
          <w:rPr>
            <w:rFonts w:ascii="Arial" w:hAnsi="Arial" w:cs="Arial"/>
            <w:sz w:val="24"/>
            <w:szCs w:val="24"/>
          </w:rPr>
          <w:delText>of</w:delText>
        </w:r>
      </w:del>
      <w:r w:rsidRPr="0071054F">
        <w:rPr>
          <w:rFonts w:ascii="Arial" w:hAnsi="Arial" w:cs="Arial"/>
          <w:sz w:val="24"/>
          <w:szCs w:val="24"/>
        </w:rPr>
        <w:t xml:space="preserve"> opposite direction. The data are inconsistent with antisocial-violent games </w:t>
      </w:r>
      <w:r w:rsidRPr="0071054F">
        <w:rPr>
          <w:rFonts w:ascii="Arial" w:hAnsi="Arial" w:cs="Arial"/>
          <w:i/>
          <w:sz w:val="24"/>
          <w:szCs w:val="24"/>
        </w:rPr>
        <w:t>promoting</w:t>
      </w:r>
      <w:r w:rsidRPr="0071054F">
        <w:rPr>
          <w:rFonts w:ascii="Arial" w:hAnsi="Arial" w:cs="Arial"/>
          <w:sz w:val="24"/>
          <w:szCs w:val="24"/>
        </w:rPr>
        <w:t xml:space="preserve"> prosocial behavior or prosocial-violent games </w:t>
      </w:r>
      <w:r w:rsidRPr="0071054F">
        <w:rPr>
          <w:rFonts w:ascii="Arial" w:hAnsi="Arial" w:cs="Arial"/>
          <w:i/>
          <w:sz w:val="24"/>
          <w:szCs w:val="24"/>
        </w:rPr>
        <w:t>inhibiting</w:t>
      </w:r>
      <w:r w:rsidRPr="0071054F">
        <w:rPr>
          <w:rFonts w:ascii="Arial" w:hAnsi="Arial" w:cs="Arial"/>
          <w:sz w:val="24"/>
          <w:szCs w:val="24"/>
        </w:rPr>
        <w:t xml:space="preserve"> prosocial behavior.</w:t>
      </w:r>
    </w:p>
    <w:p w14:paraId="6C25D206" w14:textId="20CE8C62" w:rsidR="00F95055" w:rsidRDefault="00F95055" w:rsidP="006866D0">
      <w:pPr>
        <w:spacing w:line="480" w:lineRule="auto"/>
        <w:ind w:firstLine="720"/>
        <w:contextualSpacing/>
        <w:rPr>
          <w:ins w:id="137" w:author="Nilou Assar" w:date="2017-09-05T22:00:00Z"/>
          <w:rFonts w:ascii="Arial" w:hAnsi="Arial" w:cs="Arial"/>
          <w:sz w:val="24"/>
          <w:szCs w:val="24"/>
        </w:rPr>
      </w:pPr>
      <w:ins w:id="138" w:author="Nilou Assar" w:date="2017-09-05T22:00:00Z">
        <w:r>
          <w:rPr>
            <w:rFonts w:ascii="Arial" w:hAnsi="Arial" w:cs="Arial"/>
            <w:sz w:val="24"/>
            <w:szCs w:val="24"/>
          </w:rPr>
          <w:lastRenderedPageBreak/>
          <w:t xml:space="preserve">As mentioned above, the prosocial measure we selected ultimately was the greatest limitation of the current study.  First of all, several of the participants that completed the lab portion of the study were missed by the confederate, so they were unable to encounter the prosocial portion of the experiment.  </w:t>
        </w:r>
      </w:ins>
      <w:ins w:id="139" w:author="Nilou Assar" w:date="2017-09-05T22:02:00Z">
        <w:r>
          <w:rPr>
            <w:rFonts w:ascii="Arial" w:hAnsi="Arial" w:cs="Arial"/>
            <w:sz w:val="24"/>
            <w:szCs w:val="24"/>
          </w:rPr>
          <w:t>Second, and perhaps more importantly, we chose a measure in which most of the participan</w:t>
        </w:r>
      </w:ins>
      <w:ins w:id="140" w:author="Nilou Assar" w:date="2017-09-05T22:03:00Z">
        <w:r>
          <w:rPr>
            <w:rFonts w:ascii="Arial" w:hAnsi="Arial" w:cs="Arial"/>
            <w:sz w:val="24"/>
            <w:szCs w:val="24"/>
          </w:rPr>
          <w:t>ts declined to volunteer, which did not allow an adequate contrast</w:t>
        </w:r>
      </w:ins>
      <w:ins w:id="141" w:author="Nilou Assar" w:date="2017-09-05T22:04:00Z">
        <w:r>
          <w:rPr>
            <w:rFonts w:ascii="Arial" w:hAnsi="Arial" w:cs="Arial"/>
            <w:sz w:val="24"/>
            <w:szCs w:val="24"/>
          </w:rPr>
          <w:t xml:space="preserve">s between our game conditions.  It would have been much more useful to use a prosocial measure in which most participants </w:t>
        </w:r>
      </w:ins>
      <w:ins w:id="142" w:author="Nilou Assar" w:date="2017-09-05T22:07:00Z">
        <w:r w:rsidR="0066384B">
          <w:rPr>
            <w:rFonts w:ascii="Arial" w:hAnsi="Arial" w:cs="Arial"/>
            <w:sz w:val="24"/>
            <w:szCs w:val="24"/>
          </w:rPr>
          <w:t>are willing to</w:t>
        </w:r>
      </w:ins>
      <w:ins w:id="143" w:author="Nilou Assar" w:date="2017-09-05T22:05:00Z">
        <w:r w:rsidR="0066384B">
          <w:rPr>
            <w:rFonts w:ascii="Arial" w:hAnsi="Arial" w:cs="Arial"/>
            <w:sz w:val="24"/>
            <w:szCs w:val="24"/>
          </w:rPr>
          <w:t xml:space="preserve"> </w:t>
        </w:r>
      </w:ins>
      <w:ins w:id="144" w:author="Nilou Assar" w:date="2017-09-05T22:08:00Z">
        <w:r w:rsidR="0066384B">
          <w:rPr>
            <w:rFonts w:ascii="Arial" w:hAnsi="Arial" w:cs="Arial"/>
            <w:sz w:val="24"/>
            <w:szCs w:val="24"/>
          </w:rPr>
          <w:t>help at least a little bit</w:t>
        </w:r>
      </w:ins>
      <w:ins w:id="145" w:author="Nilou Assar" w:date="2017-09-05T22:06:00Z">
        <w:r w:rsidR="0066384B">
          <w:rPr>
            <w:rFonts w:ascii="Arial" w:hAnsi="Arial" w:cs="Arial"/>
            <w:sz w:val="24"/>
            <w:szCs w:val="24"/>
          </w:rPr>
          <w:t xml:space="preserve">.  This would be </w:t>
        </w:r>
      </w:ins>
      <w:ins w:id="146" w:author="Nilou Assar" w:date="2017-09-05T22:09:00Z">
        <w:r w:rsidR="0066384B">
          <w:rPr>
            <w:rFonts w:ascii="Arial" w:hAnsi="Arial" w:cs="Arial"/>
            <w:sz w:val="24"/>
            <w:szCs w:val="24"/>
          </w:rPr>
          <w:t>considerably</w:t>
        </w:r>
      </w:ins>
      <w:ins w:id="147" w:author="Nilou Assar" w:date="2017-09-05T22:06:00Z">
        <w:r w:rsidR="0066384B">
          <w:rPr>
            <w:rFonts w:ascii="Arial" w:hAnsi="Arial" w:cs="Arial"/>
            <w:sz w:val="24"/>
            <w:szCs w:val="24"/>
          </w:rPr>
          <w:t xml:space="preserve"> more effective in determining the extent to which the violent game condition might decrease prosocial behavior</w:t>
        </w:r>
      </w:ins>
      <w:ins w:id="148" w:author="Nilou Assar" w:date="2017-09-05T22:09:00Z">
        <w:r w:rsidR="0066384B">
          <w:rPr>
            <w:rFonts w:ascii="Arial" w:hAnsi="Arial" w:cs="Arial"/>
            <w:sz w:val="24"/>
            <w:szCs w:val="24"/>
          </w:rPr>
          <w:t xml:space="preserve"> (because the standard response is to help a little, thereby giving that response room to decrease)</w:t>
        </w:r>
      </w:ins>
      <w:ins w:id="149" w:author="Nilou Assar" w:date="2017-09-05T22:10:00Z">
        <w:r w:rsidR="0066384B">
          <w:rPr>
            <w:rFonts w:ascii="Arial" w:hAnsi="Arial" w:cs="Arial"/>
            <w:sz w:val="24"/>
            <w:szCs w:val="24"/>
          </w:rPr>
          <w:t>.  Likewise,</w:t>
        </w:r>
      </w:ins>
      <w:ins w:id="150" w:author="Nilou Assar" w:date="2017-09-05T22:11:00Z">
        <w:r w:rsidR="0066384B">
          <w:rPr>
            <w:rFonts w:ascii="Arial" w:hAnsi="Arial" w:cs="Arial"/>
            <w:sz w:val="24"/>
            <w:szCs w:val="24"/>
          </w:rPr>
          <w:t xml:space="preserve"> a prosocial measure in which participants are generally willing to help a little would be a better measure in demonstrating how that tendency could potentially be increased by prosocial</w:t>
        </w:r>
      </w:ins>
      <w:ins w:id="151" w:author="Nilou Assar" w:date="2017-09-05T22:12:00Z">
        <w:r w:rsidR="0066384B">
          <w:rPr>
            <w:rFonts w:ascii="Arial" w:hAnsi="Arial" w:cs="Arial"/>
            <w:sz w:val="24"/>
            <w:szCs w:val="24"/>
          </w:rPr>
          <w:t xml:space="preserve"> games that are violent.</w:t>
        </w:r>
      </w:ins>
      <w:ins w:id="152" w:author="Nilou Assar" w:date="2017-09-05T22:06:00Z">
        <w:r w:rsidR="0066384B">
          <w:rPr>
            <w:rFonts w:ascii="Arial" w:hAnsi="Arial" w:cs="Arial"/>
            <w:sz w:val="24"/>
            <w:szCs w:val="24"/>
          </w:rPr>
          <w:t xml:space="preserve"> </w:t>
        </w:r>
      </w:ins>
    </w:p>
    <w:p w14:paraId="65E2A4AF" w14:textId="65F1605F" w:rsidR="0071054F" w:rsidRPr="0071054F" w:rsidRDefault="0071054F" w:rsidP="006866D0">
      <w:pPr>
        <w:spacing w:line="480" w:lineRule="auto"/>
        <w:ind w:firstLine="720"/>
        <w:contextualSpacing/>
        <w:rPr>
          <w:rFonts w:ascii="Arial" w:hAnsi="Arial" w:cs="Arial"/>
          <w:sz w:val="24"/>
          <w:szCs w:val="24"/>
        </w:rPr>
      </w:pPr>
      <w:r w:rsidRPr="0071054F">
        <w:rPr>
          <w:rFonts w:ascii="Arial" w:hAnsi="Arial" w:cs="Arial"/>
          <w:sz w:val="24"/>
          <w:szCs w:val="24"/>
        </w:rPr>
        <w:t xml:space="preserve">In conclusion, despite collection of a moderately-sized sample, the results are </w:t>
      </w:r>
      <w:proofErr w:type="gramStart"/>
      <w:r w:rsidRPr="0071054F">
        <w:rPr>
          <w:rFonts w:ascii="Arial" w:hAnsi="Arial" w:cs="Arial"/>
          <w:sz w:val="24"/>
          <w:szCs w:val="24"/>
        </w:rPr>
        <w:t>ambiguous</w:t>
      </w:r>
      <w:proofErr w:type="gramEnd"/>
      <w:r w:rsidRPr="0071054F">
        <w:rPr>
          <w:rFonts w:ascii="Arial" w:hAnsi="Arial" w:cs="Arial"/>
          <w:sz w:val="24"/>
          <w:szCs w:val="24"/>
        </w:rPr>
        <w:t xml:space="preserve"> regarding whether prosocial-violent and antisocial-violent games affect prosocial behavior as compared to a nonviolent game. Some support for a difference between antisocial and prosocial violent games was found, but this difference was sensitive to the choice of model and dataset. Future research is encouraged to test the effects of prosocial, antisocial, violent, and nonviolent games on prosocial behavior. This research program would be facilitated by the development of more sensitive and model-friendly measures of prosocial behavior.</w:t>
      </w:r>
      <w:ins w:id="153" w:author="Nilou Assar" w:date="2017-09-05T22:20:00Z">
        <w:r w:rsidR="000F046F">
          <w:rPr>
            <w:rFonts w:ascii="Arial" w:hAnsi="Arial" w:cs="Arial"/>
            <w:sz w:val="24"/>
            <w:szCs w:val="24"/>
          </w:rPr>
          <w:t xml:space="preserve">  In particular, with a better measure of prosocial behavior, the current ambiguous results that provide some very tentative support for the difference between prosocial</w:t>
        </w:r>
      </w:ins>
      <w:ins w:id="154" w:author="Nilou Assar" w:date="2017-09-05T22:21:00Z">
        <w:r w:rsidR="000F046F">
          <w:rPr>
            <w:rFonts w:ascii="Arial" w:hAnsi="Arial" w:cs="Arial"/>
            <w:sz w:val="24"/>
            <w:szCs w:val="24"/>
          </w:rPr>
          <w:t>-</w:t>
        </w:r>
      </w:ins>
      <w:ins w:id="155" w:author="Nilou Assar" w:date="2017-09-05T22:20:00Z">
        <w:r w:rsidR="000F046F">
          <w:rPr>
            <w:rFonts w:ascii="Arial" w:hAnsi="Arial" w:cs="Arial"/>
            <w:sz w:val="24"/>
            <w:szCs w:val="24"/>
          </w:rPr>
          <w:t>violent and antisocial-violent</w:t>
        </w:r>
      </w:ins>
      <w:ins w:id="156" w:author="Nilou Assar" w:date="2017-09-05T22:22:00Z">
        <w:r w:rsidR="000F046F">
          <w:rPr>
            <w:rFonts w:ascii="Arial" w:hAnsi="Arial" w:cs="Arial"/>
            <w:sz w:val="24"/>
            <w:szCs w:val="24"/>
          </w:rPr>
          <w:t xml:space="preserve"> could be </w:t>
        </w:r>
        <w:r w:rsidR="000F046F">
          <w:rPr>
            <w:rFonts w:ascii="Arial" w:hAnsi="Arial" w:cs="Arial"/>
            <w:sz w:val="24"/>
            <w:szCs w:val="24"/>
          </w:rPr>
          <w:lastRenderedPageBreak/>
          <w:t xml:space="preserve">clarified.  It is possible that violent video games reduce prosocial behavior, whereas the prosocial </w:t>
        </w:r>
      </w:ins>
      <w:ins w:id="157" w:author="Nilou Assar" w:date="2017-09-05T22:23:00Z">
        <w:r w:rsidR="000F046F">
          <w:rPr>
            <w:rFonts w:ascii="Arial" w:hAnsi="Arial" w:cs="Arial"/>
            <w:sz w:val="24"/>
            <w:szCs w:val="24"/>
          </w:rPr>
          <w:t xml:space="preserve">element of violent video games may counteract the violent nature of the game, which would result in similar prosocial behavior to a control game.  On the other hand, it is possible that the prosocial element of a violent video game increases prosocial behavior above an antisocial violent game, which may or may not be different from a control game.  </w:t>
        </w:r>
      </w:ins>
      <w:ins w:id="158" w:author="Nilou Assar" w:date="2017-09-05T22:25:00Z">
        <w:r w:rsidR="000F046F">
          <w:rPr>
            <w:rFonts w:ascii="Arial" w:hAnsi="Arial" w:cs="Arial"/>
            <w:sz w:val="24"/>
            <w:szCs w:val="24"/>
          </w:rPr>
          <w:t>Another possibility is that a prosocial violent video game encourages both prosocial behavior and aggression</w:t>
        </w:r>
      </w:ins>
      <w:ins w:id="159" w:author="Nilou Assar" w:date="2017-09-05T22:26:00Z">
        <w:r w:rsidR="00FD2B48">
          <w:rPr>
            <w:rFonts w:ascii="Arial" w:hAnsi="Arial" w:cs="Arial"/>
            <w:sz w:val="24"/>
            <w:szCs w:val="24"/>
          </w:rPr>
          <w:t xml:space="preserve">, but the context determines which of those responses would be elicited.  For instance, after playing a prosocial violent game, the prosocial element of the game may influence players to help an elderly person across the street, while the violent element of the game may influence the player to yell at </w:t>
        </w:r>
      </w:ins>
      <w:ins w:id="160" w:author="Nilou Assar" w:date="2017-09-05T22:29:00Z">
        <w:r w:rsidR="00FD2B48">
          <w:rPr>
            <w:rFonts w:ascii="Arial" w:hAnsi="Arial" w:cs="Arial"/>
            <w:sz w:val="24"/>
            <w:szCs w:val="24"/>
          </w:rPr>
          <w:t>someone in a</w:t>
        </w:r>
      </w:ins>
      <w:ins w:id="161" w:author="Nilou Assar" w:date="2017-09-05T22:26:00Z">
        <w:r w:rsidR="00FD2B48">
          <w:rPr>
            <w:rFonts w:ascii="Arial" w:hAnsi="Arial" w:cs="Arial"/>
            <w:sz w:val="24"/>
            <w:szCs w:val="24"/>
          </w:rPr>
          <w:t xml:space="preserve"> car that impatiently honks</w:t>
        </w:r>
      </w:ins>
      <w:ins w:id="162" w:author="Nilou Assar" w:date="2017-09-05T22:30:00Z">
        <w:r w:rsidR="00FD2B48">
          <w:rPr>
            <w:rFonts w:ascii="Arial" w:hAnsi="Arial" w:cs="Arial"/>
            <w:sz w:val="24"/>
            <w:szCs w:val="24"/>
          </w:rPr>
          <w:t xml:space="preserve"> at the delay.</w:t>
        </w:r>
      </w:ins>
      <w:ins w:id="163" w:author="Nilou Assar" w:date="2017-09-05T22:31:00Z">
        <w:r w:rsidR="00FD2B48">
          <w:rPr>
            <w:rFonts w:ascii="Arial" w:hAnsi="Arial" w:cs="Arial"/>
            <w:sz w:val="24"/>
            <w:szCs w:val="24"/>
          </w:rPr>
          <w:t xml:space="preserve">  Future research should work to </w:t>
        </w:r>
      </w:ins>
      <w:ins w:id="164" w:author="Nilou Assar" w:date="2017-09-05T22:32:00Z">
        <w:r w:rsidR="00FD2B48">
          <w:rPr>
            <w:rFonts w:ascii="Arial" w:hAnsi="Arial" w:cs="Arial"/>
            <w:sz w:val="24"/>
            <w:szCs w:val="24"/>
          </w:rPr>
          <w:t>disentangle</w:t>
        </w:r>
      </w:ins>
      <w:ins w:id="165" w:author="Nilou Assar" w:date="2017-09-05T22:31:00Z">
        <w:r w:rsidR="00FD2B48">
          <w:rPr>
            <w:rFonts w:ascii="Arial" w:hAnsi="Arial" w:cs="Arial"/>
            <w:sz w:val="24"/>
            <w:szCs w:val="24"/>
          </w:rPr>
          <w:t xml:space="preserve"> </w:t>
        </w:r>
      </w:ins>
      <w:ins w:id="166" w:author="Nilou Assar" w:date="2017-09-05T22:32:00Z">
        <w:r w:rsidR="00FD2B48">
          <w:rPr>
            <w:rFonts w:ascii="Arial" w:hAnsi="Arial" w:cs="Arial"/>
            <w:sz w:val="24"/>
            <w:szCs w:val="24"/>
          </w:rPr>
          <w:t>all of these possibilities and further enhance our understanding of the potential different effects that antisocial violence and prosocial violence may have on the gamer.</w:t>
        </w:r>
      </w:ins>
    </w:p>
    <w:p w14:paraId="59EA4501" w14:textId="5C931313" w:rsidR="006F33D0" w:rsidDel="00FD2B48" w:rsidRDefault="0078099F" w:rsidP="0078099F">
      <w:pPr>
        <w:spacing w:line="480" w:lineRule="auto"/>
        <w:contextualSpacing/>
        <w:jc w:val="center"/>
        <w:rPr>
          <w:del w:id="167" w:author="Nilou Assar" w:date="2017-09-05T22:34:00Z"/>
          <w:rFonts w:ascii="Arial" w:hAnsi="Arial" w:cs="Arial"/>
          <w:b/>
          <w:sz w:val="24"/>
          <w:szCs w:val="24"/>
        </w:rPr>
      </w:pPr>
      <w:del w:id="168" w:author="Nilou Assar" w:date="2017-09-05T22:34:00Z">
        <w:r w:rsidDel="00FD2B48">
          <w:rPr>
            <w:rFonts w:ascii="Arial" w:hAnsi="Arial" w:cs="Arial"/>
            <w:b/>
            <w:sz w:val="24"/>
            <w:szCs w:val="24"/>
          </w:rPr>
          <w:delText>Discussion</w:delText>
        </w:r>
      </w:del>
    </w:p>
    <w:p w14:paraId="0B6611BB" w14:textId="5940BE87" w:rsidR="0078099F" w:rsidRPr="0078099F" w:rsidDel="00FD2B48" w:rsidRDefault="0078099F" w:rsidP="0078099F">
      <w:pPr>
        <w:spacing w:line="480" w:lineRule="auto"/>
        <w:contextualSpacing/>
        <w:rPr>
          <w:del w:id="169" w:author="Nilou Assar" w:date="2017-09-05T22:34:00Z"/>
          <w:rFonts w:ascii="Arial" w:hAnsi="Arial" w:cs="Arial"/>
          <w:sz w:val="24"/>
          <w:szCs w:val="24"/>
        </w:rPr>
      </w:pPr>
      <w:del w:id="170" w:author="Nilou Assar" w:date="2017-09-05T22:34:00Z">
        <w:r w:rsidDel="00FD2B48">
          <w:rPr>
            <w:rFonts w:ascii="Arial" w:hAnsi="Arial" w:cs="Arial"/>
            <w:sz w:val="24"/>
            <w:szCs w:val="24"/>
          </w:rPr>
          <w:delText>It’s possible that aggression is also increased even though prosocial behavior is increased.</w:delText>
        </w:r>
      </w:del>
    </w:p>
    <w:p w14:paraId="65C2E8A8" w14:textId="77777777" w:rsidR="006F33D0" w:rsidRDefault="006F33D0" w:rsidP="006F33D0">
      <w:pPr>
        <w:spacing w:line="480" w:lineRule="auto"/>
        <w:contextualSpacing/>
        <w:rPr>
          <w:rFonts w:ascii="Arial" w:hAnsi="Arial" w:cs="Arial"/>
          <w:sz w:val="24"/>
          <w:szCs w:val="24"/>
        </w:rPr>
      </w:pPr>
    </w:p>
    <w:p w14:paraId="016457F1" w14:textId="77777777" w:rsidR="006F33D0" w:rsidRPr="00D24172" w:rsidRDefault="006F33D0" w:rsidP="006F33D0">
      <w:pPr>
        <w:spacing w:line="480" w:lineRule="auto"/>
        <w:contextualSpacing/>
        <w:jc w:val="center"/>
        <w:rPr>
          <w:rFonts w:ascii="Arial" w:hAnsi="Arial" w:cs="Arial"/>
          <w:b/>
          <w:bCs/>
          <w:sz w:val="24"/>
          <w:szCs w:val="24"/>
        </w:rPr>
      </w:pPr>
      <w:r w:rsidRPr="00D24172">
        <w:rPr>
          <w:rFonts w:ascii="Arial" w:hAnsi="Arial" w:cs="Arial"/>
          <w:b/>
          <w:bCs/>
          <w:sz w:val="24"/>
          <w:szCs w:val="24"/>
        </w:rPr>
        <w:t>References</w:t>
      </w:r>
    </w:p>
    <w:p w14:paraId="018E630A" w14:textId="77777777" w:rsidR="006F33D0" w:rsidRDefault="006F33D0" w:rsidP="004C1432">
      <w:pPr>
        <w:spacing w:line="480" w:lineRule="auto"/>
        <w:ind w:left="720" w:hanging="720"/>
        <w:contextualSpacing/>
        <w:rPr>
          <w:rFonts w:ascii="Arial" w:hAnsi="Arial" w:cs="Arial"/>
          <w:sz w:val="24"/>
          <w:szCs w:val="24"/>
        </w:rPr>
      </w:pPr>
      <w:r w:rsidRPr="006F33D0">
        <w:rPr>
          <w:rFonts w:ascii="Arial" w:hAnsi="Arial" w:cs="Arial"/>
          <w:sz w:val="24"/>
          <w:szCs w:val="24"/>
        </w:rPr>
        <w:t xml:space="preserve">Anderson, C. A., </w:t>
      </w:r>
      <w:proofErr w:type="spellStart"/>
      <w:r w:rsidRPr="006F33D0">
        <w:rPr>
          <w:rFonts w:ascii="Arial" w:hAnsi="Arial" w:cs="Arial"/>
          <w:sz w:val="24"/>
          <w:szCs w:val="24"/>
        </w:rPr>
        <w:t>Andrighetto</w:t>
      </w:r>
      <w:proofErr w:type="spellEnd"/>
      <w:r w:rsidRPr="006F33D0">
        <w:rPr>
          <w:rFonts w:ascii="Arial" w:hAnsi="Arial" w:cs="Arial"/>
          <w:sz w:val="24"/>
          <w:szCs w:val="24"/>
        </w:rPr>
        <w:t xml:space="preserve">, L., Bartholow, B. D., </w:t>
      </w:r>
      <w:proofErr w:type="spellStart"/>
      <w:r w:rsidRPr="006F33D0">
        <w:rPr>
          <w:rFonts w:ascii="Arial" w:hAnsi="Arial" w:cs="Arial"/>
          <w:sz w:val="24"/>
          <w:szCs w:val="24"/>
        </w:rPr>
        <w:t>Begue</w:t>
      </w:r>
      <w:proofErr w:type="spellEnd"/>
      <w:r w:rsidRPr="006F33D0">
        <w:rPr>
          <w:rFonts w:ascii="Arial" w:hAnsi="Arial" w:cs="Arial"/>
          <w:sz w:val="24"/>
          <w:szCs w:val="24"/>
        </w:rPr>
        <w:t xml:space="preserve">, L., Boxer, P., </w:t>
      </w:r>
      <w:proofErr w:type="spellStart"/>
      <w:r w:rsidRPr="006F33D0">
        <w:rPr>
          <w:rFonts w:ascii="Arial" w:hAnsi="Arial" w:cs="Arial"/>
          <w:sz w:val="24"/>
          <w:szCs w:val="24"/>
        </w:rPr>
        <w:t>Brockmyer</w:t>
      </w:r>
      <w:proofErr w:type="spellEnd"/>
      <w:r w:rsidRPr="006F33D0">
        <w:rPr>
          <w:rFonts w:ascii="Arial" w:hAnsi="Arial" w:cs="Arial"/>
          <w:sz w:val="24"/>
          <w:szCs w:val="24"/>
        </w:rPr>
        <w:t xml:space="preserve">, J. F., . . . Warburton, W. (2015). Consensus on media violence effects: Comment on bushman, </w:t>
      </w:r>
      <w:proofErr w:type="spellStart"/>
      <w:r w:rsidRPr="006F33D0">
        <w:rPr>
          <w:rFonts w:ascii="Arial" w:hAnsi="Arial" w:cs="Arial"/>
          <w:sz w:val="24"/>
          <w:szCs w:val="24"/>
        </w:rPr>
        <w:t>gollwitzer</w:t>
      </w:r>
      <w:proofErr w:type="spellEnd"/>
      <w:r w:rsidRPr="006F33D0">
        <w:rPr>
          <w:rFonts w:ascii="Arial" w:hAnsi="Arial" w:cs="Arial"/>
          <w:sz w:val="24"/>
          <w:szCs w:val="24"/>
        </w:rPr>
        <w:t xml:space="preserve">, and </w:t>
      </w:r>
      <w:proofErr w:type="spellStart"/>
      <w:r w:rsidRPr="006F33D0">
        <w:rPr>
          <w:rFonts w:ascii="Arial" w:hAnsi="Arial" w:cs="Arial"/>
          <w:sz w:val="24"/>
          <w:szCs w:val="24"/>
        </w:rPr>
        <w:t>cruz</w:t>
      </w:r>
      <w:proofErr w:type="spellEnd"/>
      <w:r w:rsidRPr="006F33D0">
        <w:rPr>
          <w:rFonts w:ascii="Arial" w:hAnsi="Arial" w:cs="Arial"/>
          <w:sz w:val="24"/>
          <w:szCs w:val="24"/>
        </w:rPr>
        <w:t xml:space="preserve"> (2015).</w:t>
      </w:r>
      <w:r w:rsidRPr="006F33D0">
        <w:rPr>
          <w:rFonts w:ascii="Arial" w:hAnsi="Arial" w:cs="Arial"/>
          <w:i/>
          <w:iCs/>
          <w:sz w:val="24"/>
          <w:szCs w:val="24"/>
        </w:rPr>
        <w:t xml:space="preserve"> Psychology of Popular Media </w:t>
      </w:r>
      <w:r w:rsidRPr="006F33D0">
        <w:rPr>
          <w:rFonts w:ascii="Arial" w:hAnsi="Arial" w:cs="Arial"/>
          <w:i/>
          <w:iCs/>
          <w:sz w:val="24"/>
          <w:szCs w:val="24"/>
        </w:rPr>
        <w:lastRenderedPageBreak/>
        <w:t>Culture, 4</w:t>
      </w:r>
      <w:r w:rsidRPr="006F33D0">
        <w:rPr>
          <w:rFonts w:ascii="Arial" w:hAnsi="Arial" w:cs="Arial"/>
          <w:sz w:val="24"/>
          <w:szCs w:val="24"/>
        </w:rPr>
        <w:t xml:space="preserve">(3), 215-221. </w:t>
      </w:r>
      <w:proofErr w:type="spellStart"/>
      <w:r w:rsidRPr="006F33D0">
        <w:rPr>
          <w:rFonts w:ascii="Arial" w:hAnsi="Arial" w:cs="Arial"/>
          <w:sz w:val="24"/>
          <w:szCs w:val="24"/>
        </w:rPr>
        <w:t>doi:http</w:t>
      </w:r>
      <w:proofErr w:type="spellEnd"/>
      <w:r w:rsidRPr="006F33D0">
        <w:rPr>
          <w:rFonts w:ascii="Arial" w:hAnsi="Arial" w:cs="Arial"/>
          <w:sz w:val="24"/>
          <w:szCs w:val="24"/>
        </w:rPr>
        <w:t>://dx.doi.org.cmich.idm.oclc.org/10.1037/ppm0000063</w:t>
      </w:r>
    </w:p>
    <w:p w14:paraId="4E7A29BC" w14:textId="77777777" w:rsidR="006A28B0" w:rsidRDefault="006A28B0" w:rsidP="004C1432">
      <w:pPr>
        <w:spacing w:line="480" w:lineRule="auto"/>
        <w:ind w:left="720" w:hanging="720"/>
        <w:contextualSpacing/>
        <w:rPr>
          <w:rFonts w:ascii="Arial" w:hAnsi="Arial" w:cs="Arial"/>
          <w:sz w:val="24"/>
          <w:szCs w:val="24"/>
        </w:rPr>
      </w:pPr>
      <w:r w:rsidRPr="006A28B0">
        <w:rPr>
          <w:rFonts w:ascii="Arial" w:hAnsi="Arial" w:cs="Arial"/>
          <w:sz w:val="24"/>
          <w:szCs w:val="24"/>
        </w:rPr>
        <w:t>Anderson, C. A., &amp; Dill, K. E. (2000). Video games and aggressive thoughts, feelings, and behavior in the laboratory and in life.</w:t>
      </w:r>
      <w:r w:rsidRPr="006A28B0">
        <w:rPr>
          <w:rFonts w:ascii="Arial" w:hAnsi="Arial" w:cs="Arial"/>
          <w:i/>
          <w:iCs/>
          <w:sz w:val="24"/>
          <w:szCs w:val="24"/>
        </w:rPr>
        <w:t> Journal of Personality and Social Psychology, 78</w:t>
      </w:r>
      <w:r w:rsidRPr="006A28B0">
        <w:rPr>
          <w:rFonts w:ascii="Arial" w:hAnsi="Arial" w:cs="Arial"/>
          <w:sz w:val="24"/>
          <w:szCs w:val="24"/>
        </w:rPr>
        <w:t>(4), 772-790. doi:http://dx.doi.org.cmich.idm.oclc.org/10.1037/0022-3514.78.4.772</w:t>
      </w:r>
    </w:p>
    <w:p w14:paraId="3F9FF1FD" w14:textId="77777777" w:rsidR="00FD70B5" w:rsidRDefault="00FD70B5" w:rsidP="004C1432">
      <w:pPr>
        <w:spacing w:line="480" w:lineRule="auto"/>
        <w:ind w:left="720" w:hanging="720"/>
        <w:contextualSpacing/>
        <w:rPr>
          <w:rFonts w:ascii="Arial" w:hAnsi="Arial" w:cs="Arial"/>
          <w:sz w:val="24"/>
          <w:szCs w:val="24"/>
        </w:rPr>
      </w:pPr>
      <w:r w:rsidRPr="00FD70B5">
        <w:rPr>
          <w:rFonts w:ascii="Arial" w:hAnsi="Arial" w:cs="Arial"/>
          <w:sz w:val="24"/>
          <w:szCs w:val="24"/>
        </w:rPr>
        <w:t>Anderson, C. A., &amp; Bushman, B. J. (2002). Human aggression.</w:t>
      </w:r>
      <w:r w:rsidRPr="00FD70B5">
        <w:rPr>
          <w:rFonts w:ascii="Arial" w:hAnsi="Arial" w:cs="Arial"/>
          <w:i/>
          <w:iCs/>
          <w:sz w:val="24"/>
          <w:szCs w:val="24"/>
        </w:rPr>
        <w:t> Annual Review of Psychology, 53</w:t>
      </w:r>
      <w:r w:rsidRPr="00FD70B5">
        <w:rPr>
          <w:rFonts w:ascii="Arial" w:hAnsi="Arial" w:cs="Arial"/>
          <w:sz w:val="24"/>
          <w:szCs w:val="24"/>
        </w:rPr>
        <w:t>, 27-51. Retrieved from http://cmich.idm.oclc.org/login?url=http://search.proquest.com.cmich.idm.oclc.org/docview/60451427?accountid=10181</w:t>
      </w:r>
    </w:p>
    <w:p w14:paraId="76135C96" w14:textId="77777777" w:rsidR="00BA67AF" w:rsidRDefault="00BA67AF" w:rsidP="004C1432">
      <w:pPr>
        <w:spacing w:line="480" w:lineRule="auto"/>
        <w:ind w:left="720" w:hanging="720"/>
        <w:contextualSpacing/>
        <w:rPr>
          <w:rFonts w:ascii="Arial" w:hAnsi="Arial" w:cs="Arial"/>
          <w:sz w:val="24"/>
          <w:szCs w:val="24"/>
        </w:rPr>
      </w:pPr>
      <w:r w:rsidRPr="00BA67AF">
        <w:rPr>
          <w:rFonts w:ascii="Arial" w:hAnsi="Arial" w:cs="Arial"/>
          <w:sz w:val="24"/>
          <w:szCs w:val="24"/>
        </w:rPr>
        <w:t xml:space="preserve">Anderson, C. A., Shibuya, A., </w:t>
      </w:r>
      <w:proofErr w:type="spellStart"/>
      <w:r w:rsidRPr="00BA67AF">
        <w:rPr>
          <w:rFonts w:ascii="Arial" w:hAnsi="Arial" w:cs="Arial"/>
          <w:sz w:val="24"/>
          <w:szCs w:val="24"/>
        </w:rPr>
        <w:t>Ihori</w:t>
      </w:r>
      <w:proofErr w:type="spellEnd"/>
      <w:r w:rsidRPr="00BA67AF">
        <w:rPr>
          <w:rFonts w:ascii="Arial" w:hAnsi="Arial" w:cs="Arial"/>
          <w:sz w:val="24"/>
          <w:szCs w:val="24"/>
        </w:rPr>
        <w:t xml:space="preserve">, N., Swing, E. L., Bushman, B. J., Sakamoto, A., . . . </w:t>
      </w:r>
      <w:proofErr w:type="spellStart"/>
      <w:r w:rsidRPr="00BA67AF">
        <w:rPr>
          <w:rFonts w:ascii="Arial" w:hAnsi="Arial" w:cs="Arial"/>
          <w:sz w:val="24"/>
          <w:szCs w:val="24"/>
        </w:rPr>
        <w:t>Saleem</w:t>
      </w:r>
      <w:proofErr w:type="spellEnd"/>
      <w:r w:rsidRPr="00BA67AF">
        <w:rPr>
          <w:rFonts w:ascii="Arial" w:hAnsi="Arial" w:cs="Arial"/>
          <w:sz w:val="24"/>
          <w:szCs w:val="24"/>
        </w:rPr>
        <w:t xml:space="preserve">, M. (2010). Violent video game effects on aggression, empathy, and prosocial behavior in eastern and western countries: A meta-analytic </w:t>
      </w:r>
      <w:proofErr w:type="spellStart"/>
      <w:r w:rsidRPr="00BA67AF">
        <w:rPr>
          <w:rFonts w:ascii="Arial" w:hAnsi="Arial" w:cs="Arial"/>
          <w:sz w:val="24"/>
          <w:szCs w:val="24"/>
        </w:rPr>
        <w:t>review.</w:t>
      </w:r>
      <w:r w:rsidRPr="00BA67AF">
        <w:rPr>
          <w:rFonts w:ascii="Arial" w:hAnsi="Arial" w:cs="Arial"/>
          <w:i/>
          <w:iCs/>
          <w:sz w:val="24"/>
          <w:szCs w:val="24"/>
        </w:rPr>
        <w:t>Psychological</w:t>
      </w:r>
      <w:proofErr w:type="spellEnd"/>
      <w:r w:rsidRPr="00BA67AF">
        <w:rPr>
          <w:rFonts w:ascii="Arial" w:hAnsi="Arial" w:cs="Arial"/>
          <w:i/>
          <w:iCs/>
          <w:sz w:val="24"/>
          <w:szCs w:val="24"/>
        </w:rPr>
        <w:t xml:space="preserve"> Bulletin, 136</w:t>
      </w:r>
      <w:r w:rsidRPr="00BA67AF">
        <w:rPr>
          <w:rFonts w:ascii="Arial" w:hAnsi="Arial" w:cs="Arial"/>
          <w:sz w:val="24"/>
          <w:szCs w:val="24"/>
        </w:rPr>
        <w:t xml:space="preserve">(2), 151-173. </w:t>
      </w:r>
      <w:proofErr w:type="spellStart"/>
      <w:r w:rsidRPr="00BA67AF">
        <w:rPr>
          <w:rFonts w:ascii="Arial" w:hAnsi="Arial" w:cs="Arial"/>
          <w:sz w:val="24"/>
          <w:szCs w:val="24"/>
        </w:rPr>
        <w:t>doi:http</w:t>
      </w:r>
      <w:proofErr w:type="spellEnd"/>
      <w:r w:rsidRPr="00BA67AF">
        <w:rPr>
          <w:rFonts w:ascii="Arial" w:hAnsi="Arial" w:cs="Arial"/>
          <w:sz w:val="24"/>
          <w:szCs w:val="24"/>
        </w:rPr>
        <w:t>://dx.doi.org.cmich.idm.oclc.org/10.1037/a0018251</w:t>
      </w:r>
    </w:p>
    <w:p w14:paraId="0B7B72C8" w14:textId="77777777" w:rsidR="008337D7" w:rsidRPr="008337D7" w:rsidRDefault="008337D7" w:rsidP="008337D7">
      <w:pPr>
        <w:spacing w:line="480" w:lineRule="auto"/>
        <w:ind w:left="720" w:hanging="720"/>
        <w:contextualSpacing/>
        <w:rPr>
          <w:ins w:id="171" w:author="Niloufar Assar" w:date="2017-07-20T16:42:00Z"/>
          <w:rFonts w:ascii="Arial" w:hAnsi="Arial" w:cs="Arial"/>
          <w:sz w:val="24"/>
          <w:szCs w:val="24"/>
        </w:rPr>
      </w:pPr>
      <w:ins w:id="172" w:author="Niloufar Assar" w:date="2017-07-20T16:42:00Z">
        <w:r w:rsidRPr="008337D7">
          <w:rPr>
            <w:rFonts w:ascii="Arial" w:hAnsi="Arial" w:cs="Arial"/>
            <w:sz w:val="24"/>
            <w:szCs w:val="24"/>
          </w:rPr>
          <w:t>Bailey, K., &amp; West, R. (2013). The effects of an action video game on visual and affective information processing. </w:t>
        </w:r>
        <w:r w:rsidRPr="008337D7">
          <w:rPr>
            <w:rFonts w:ascii="Arial" w:hAnsi="Arial" w:cs="Arial"/>
            <w:i/>
            <w:iCs/>
            <w:sz w:val="24"/>
            <w:szCs w:val="24"/>
          </w:rPr>
          <w:t>Brain research</w:t>
        </w:r>
        <w:r w:rsidRPr="008337D7">
          <w:rPr>
            <w:rFonts w:ascii="Arial" w:hAnsi="Arial" w:cs="Arial"/>
            <w:sz w:val="24"/>
            <w:szCs w:val="24"/>
          </w:rPr>
          <w:t>, </w:t>
        </w:r>
        <w:r w:rsidRPr="008337D7">
          <w:rPr>
            <w:rFonts w:ascii="Arial" w:hAnsi="Arial" w:cs="Arial"/>
            <w:i/>
            <w:iCs/>
            <w:sz w:val="24"/>
            <w:szCs w:val="24"/>
          </w:rPr>
          <w:t>1504</w:t>
        </w:r>
        <w:r w:rsidRPr="008337D7">
          <w:rPr>
            <w:rFonts w:ascii="Arial" w:hAnsi="Arial" w:cs="Arial"/>
            <w:sz w:val="24"/>
            <w:szCs w:val="24"/>
          </w:rPr>
          <w:t>, 35-46.</w:t>
        </w:r>
      </w:ins>
    </w:p>
    <w:p w14:paraId="1917F8AD" w14:textId="35F27556" w:rsidR="008337D7" w:rsidRDefault="008337D7" w:rsidP="008337D7">
      <w:pPr>
        <w:spacing w:line="480" w:lineRule="auto"/>
        <w:ind w:left="720" w:hanging="720"/>
        <w:contextualSpacing/>
        <w:rPr>
          <w:ins w:id="173" w:author="Niloufar Assar" w:date="2017-07-20T16:42:00Z"/>
          <w:rFonts w:ascii="Arial" w:hAnsi="Arial" w:cs="Arial"/>
          <w:sz w:val="24"/>
          <w:szCs w:val="24"/>
        </w:rPr>
      </w:pPr>
      <w:ins w:id="174" w:author="Niloufar Assar" w:date="2017-07-20T16:42:00Z">
        <w:r w:rsidRPr="008337D7">
          <w:rPr>
            <w:rFonts w:ascii="Arial" w:hAnsi="Arial" w:cs="Arial"/>
            <w:sz w:val="24"/>
            <w:szCs w:val="24"/>
          </w:rPr>
          <w:t>Bailey, K., West, R., &amp; Anderson, C. A. (2011). The association between chronic exposure to video game violence and affective picture processing: an ERP study. </w:t>
        </w:r>
        <w:r w:rsidRPr="008337D7">
          <w:rPr>
            <w:rFonts w:ascii="Arial" w:hAnsi="Arial" w:cs="Arial"/>
            <w:i/>
            <w:iCs/>
            <w:sz w:val="24"/>
            <w:szCs w:val="24"/>
          </w:rPr>
          <w:t>Cognitive, Affective, &amp; Behavioral Neuroscience</w:t>
        </w:r>
        <w:r w:rsidRPr="008337D7">
          <w:rPr>
            <w:rFonts w:ascii="Arial" w:hAnsi="Arial" w:cs="Arial"/>
            <w:sz w:val="24"/>
            <w:szCs w:val="24"/>
          </w:rPr>
          <w:t>, </w:t>
        </w:r>
        <w:r w:rsidRPr="008337D7">
          <w:rPr>
            <w:rFonts w:ascii="Arial" w:hAnsi="Arial" w:cs="Arial"/>
            <w:i/>
            <w:iCs/>
            <w:sz w:val="24"/>
            <w:szCs w:val="24"/>
          </w:rPr>
          <w:t>11</w:t>
        </w:r>
        <w:r w:rsidRPr="008337D7">
          <w:rPr>
            <w:rFonts w:ascii="Arial" w:hAnsi="Arial" w:cs="Arial"/>
            <w:sz w:val="24"/>
            <w:szCs w:val="24"/>
          </w:rPr>
          <w:t>(2), 259-276.</w:t>
        </w:r>
      </w:ins>
    </w:p>
    <w:p w14:paraId="5FD3D2FD" w14:textId="77777777" w:rsidR="00F66D9D" w:rsidRDefault="00F66D9D" w:rsidP="00F66D9D">
      <w:pPr>
        <w:spacing w:line="480" w:lineRule="auto"/>
        <w:ind w:left="720" w:hanging="720"/>
        <w:contextualSpacing/>
        <w:rPr>
          <w:rFonts w:ascii="Arial" w:hAnsi="Arial" w:cs="Arial"/>
          <w:sz w:val="24"/>
          <w:szCs w:val="24"/>
        </w:rPr>
      </w:pPr>
      <w:proofErr w:type="spellStart"/>
      <w:r w:rsidRPr="00F66D9D">
        <w:rPr>
          <w:rFonts w:ascii="Arial" w:hAnsi="Arial" w:cs="Arial"/>
          <w:sz w:val="24"/>
          <w:szCs w:val="24"/>
        </w:rPr>
        <w:t>Bartholow</w:t>
      </w:r>
      <w:proofErr w:type="spellEnd"/>
      <w:r w:rsidRPr="00F66D9D">
        <w:rPr>
          <w:rFonts w:ascii="Arial" w:hAnsi="Arial" w:cs="Arial"/>
          <w:sz w:val="24"/>
          <w:szCs w:val="24"/>
        </w:rPr>
        <w:t>, B. D., &amp; Anderson, C. A. (2002). Effects of violent video games on aggressive behavior: Potential sex differences.</w:t>
      </w:r>
      <w:r w:rsidRPr="00F66D9D">
        <w:rPr>
          <w:rFonts w:ascii="Arial" w:hAnsi="Arial" w:cs="Arial"/>
          <w:i/>
          <w:iCs/>
          <w:sz w:val="24"/>
          <w:szCs w:val="24"/>
        </w:rPr>
        <w:t> Journal of Experimental Social Psychology, 38</w:t>
      </w:r>
      <w:r w:rsidRPr="00F66D9D">
        <w:rPr>
          <w:rFonts w:ascii="Arial" w:hAnsi="Arial" w:cs="Arial"/>
          <w:sz w:val="24"/>
          <w:szCs w:val="24"/>
        </w:rPr>
        <w:t xml:space="preserve">(3), 283-290. Retrieved from </w:t>
      </w:r>
      <w:hyperlink r:id="rId10" w:history="1">
        <w:r w:rsidRPr="003F169A">
          <w:rPr>
            <w:rStyle w:val="Hyperlink"/>
            <w:rFonts w:ascii="Arial" w:hAnsi="Arial" w:cs="Arial"/>
            <w:sz w:val="24"/>
            <w:szCs w:val="24"/>
          </w:rPr>
          <w:t>http://cmich.idm.oclc.org/login?url=http://search.proquest.com.cmich.idm.oclc.org/docview/619875486?accountid=10181</w:t>
        </w:r>
      </w:hyperlink>
    </w:p>
    <w:p w14:paraId="5C520E59" w14:textId="77777777" w:rsidR="00F66D9D" w:rsidRDefault="00F66D9D" w:rsidP="00F66D9D">
      <w:pPr>
        <w:spacing w:line="480" w:lineRule="auto"/>
        <w:ind w:left="720" w:hanging="720"/>
        <w:contextualSpacing/>
        <w:rPr>
          <w:rFonts w:ascii="Arial" w:hAnsi="Arial" w:cs="Arial"/>
          <w:sz w:val="24"/>
          <w:szCs w:val="24"/>
        </w:rPr>
      </w:pPr>
      <w:r w:rsidRPr="00F66D9D">
        <w:rPr>
          <w:rFonts w:ascii="Arial" w:hAnsi="Arial" w:cs="Arial"/>
          <w:sz w:val="24"/>
          <w:szCs w:val="24"/>
        </w:rPr>
        <w:t xml:space="preserve">Bartholow, B. D., Bushman, B. J., &amp; </w:t>
      </w:r>
      <w:proofErr w:type="spellStart"/>
      <w:r w:rsidRPr="00F66D9D">
        <w:rPr>
          <w:rFonts w:ascii="Arial" w:hAnsi="Arial" w:cs="Arial"/>
          <w:sz w:val="24"/>
          <w:szCs w:val="24"/>
        </w:rPr>
        <w:t>Sestir</w:t>
      </w:r>
      <w:proofErr w:type="spellEnd"/>
      <w:r w:rsidRPr="00F66D9D">
        <w:rPr>
          <w:rFonts w:ascii="Arial" w:hAnsi="Arial" w:cs="Arial"/>
          <w:sz w:val="24"/>
          <w:szCs w:val="24"/>
        </w:rPr>
        <w:t>, M. A. (2006). Chronic violent video game exposure and desensitization to violence: Behavioral and event-related brain potential data.</w:t>
      </w:r>
      <w:r w:rsidRPr="00F66D9D">
        <w:rPr>
          <w:rFonts w:ascii="Arial" w:hAnsi="Arial" w:cs="Arial"/>
          <w:i/>
          <w:iCs/>
          <w:sz w:val="24"/>
          <w:szCs w:val="24"/>
        </w:rPr>
        <w:t> Journal of Experimental Social Psychology, 42</w:t>
      </w:r>
      <w:r w:rsidRPr="00F66D9D">
        <w:rPr>
          <w:rFonts w:ascii="Arial" w:hAnsi="Arial" w:cs="Arial"/>
          <w:sz w:val="24"/>
          <w:szCs w:val="24"/>
        </w:rPr>
        <w:t>(4), 532-539. Retrieved from http://cmich.idm.oclc.org/login?url=http://search.proquest.com.cmich.idm.oclc.org/docview/621352842?accountid=10181</w:t>
      </w:r>
    </w:p>
    <w:p w14:paraId="52FD4F63" w14:textId="77777777" w:rsidR="00FB65C4" w:rsidRDefault="00FB65C4" w:rsidP="004C1432">
      <w:pPr>
        <w:spacing w:line="480" w:lineRule="auto"/>
        <w:ind w:left="720" w:hanging="720"/>
        <w:contextualSpacing/>
        <w:rPr>
          <w:rFonts w:ascii="Arial" w:hAnsi="Arial" w:cs="Arial"/>
          <w:sz w:val="24"/>
          <w:szCs w:val="24"/>
        </w:rPr>
      </w:pPr>
      <w:r w:rsidRPr="00FB65C4">
        <w:rPr>
          <w:rFonts w:ascii="Arial" w:hAnsi="Arial" w:cs="Arial"/>
          <w:sz w:val="24"/>
          <w:szCs w:val="24"/>
        </w:rPr>
        <w:t>Bushman, B. J., &amp; Anderson, C. A. (2002). Violent video games and hostile expectations: A test of the general aggression model.</w:t>
      </w:r>
      <w:r w:rsidRPr="00FB65C4">
        <w:rPr>
          <w:rFonts w:ascii="Arial" w:hAnsi="Arial" w:cs="Arial"/>
          <w:i/>
          <w:iCs/>
          <w:sz w:val="24"/>
          <w:szCs w:val="24"/>
        </w:rPr>
        <w:t> Personality and Social Psychology Bulletin, 28</w:t>
      </w:r>
      <w:r w:rsidRPr="00FB65C4">
        <w:rPr>
          <w:rFonts w:ascii="Arial" w:hAnsi="Arial" w:cs="Arial"/>
          <w:sz w:val="24"/>
          <w:szCs w:val="24"/>
        </w:rPr>
        <w:t>(12), 1679-1686. Retrieved from http://cmich.idm.oclc.org/login?url=http://search.proquest.com.cmich.idm.oclc.org/docview/214004303?accountid=10181</w:t>
      </w:r>
    </w:p>
    <w:p w14:paraId="5ADB67BF" w14:textId="77777777" w:rsidR="00756992" w:rsidRDefault="00756992" w:rsidP="004C1432">
      <w:pPr>
        <w:spacing w:line="480" w:lineRule="auto"/>
        <w:ind w:left="720" w:hanging="720"/>
        <w:contextualSpacing/>
        <w:rPr>
          <w:rFonts w:ascii="Arial" w:hAnsi="Arial" w:cs="Arial"/>
          <w:sz w:val="24"/>
          <w:szCs w:val="24"/>
        </w:rPr>
      </w:pPr>
      <w:r w:rsidRPr="00756992">
        <w:rPr>
          <w:rFonts w:ascii="Arial" w:hAnsi="Arial" w:cs="Arial"/>
          <w:sz w:val="24"/>
          <w:szCs w:val="24"/>
        </w:rPr>
        <w:t>Bushman, B. J., &amp; Anderson, C. A. (2009). Comfortably numb: Desensitizing effects of violent media on helping others.</w:t>
      </w:r>
      <w:r w:rsidRPr="00756992">
        <w:rPr>
          <w:rFonts w:ascii="Arial" w:hAnsi="Arial" w:cs="Arial"/>
          <w:i/>
          <w:iCs/>
          <w:sz w:val="24"/>
          <w:szCs w:val="24"/>
        </w:rPr>
        <w:t> Psychological Science, 20</w:t>
      </w:r>
      <w:r w:rsidRPr="00756992">
        <w:rPr>
          <w:rFonts w:ascii="Arial" w:hAnsi="Arial" w:cs="Arial"/>
          <w:sz w:val="24"/>
          <w:szCs w:val="24"/>
        </w:rPr>
        <w:t>(3), 273-277. Retrieved from http://cmich.idm.oclc.org/login?url=http://search.proquest.com.cmich.idm.oclc.org/docview/37257436?accountid=10181</w:t>
      </w:r>
    </w:p>
    <w:p w14:paraId="2E2801F9" w14:textId="77777777" w:rsidR="004C1432" w:rsidRDefault="004C1432" w:rsidP="004C1432">
      <w:pPr>
        <w:spacing w:line="480" w:lineRule="auto"/>
        <w:ind w:left="720" w:hanging="720"/>
        <w:contextualSpacing/>
        <w:rPr>
          <w:rFonts w:ascii="Arial" w:hAnsi="Arial" w:cs="Arial"/>
          <w:sz w:val="24"/>
          <w:szCs w:val="24"/>
        </w:rPr>
      </w:pPr>
      <w:r w:rsidRPr="004C1432">
        <w:rPr>
          <w:rFonts w:ascii="Arial" w:hAnsi="Arial" w:cs="Arial"/>
          <w:sz w:val="24"/>
          <w:szCs w:val="24"/>
        </w:rPr>
        <w:t>Bushman, B. J., &amp; Gibson, B. (2011). Violent video games cause an increase in aggression long after the game has been turned off.</w:t>
      </w:r>
      <w:r w:rsidRPr="004C1432">
        <w:rPr>
          <w:rFonts w:ascii="Arial" w:hAnsi="Arial" w:cs="Arial"/>
          <w:i/>
          <w:iCs/>
          <w:sz w:val="24"/>
          <w:szCs w:val="24"/>
        </w:rPr>
        <w:t> Social Psychological and Personality Science, 2</w:t>
      </w:r>
      <w:r w:rsidRPr="004C1432">
        <w:rPr>
          <w:rFonts w:ascii="Arial" w:hAnsi="Arial" w:cs="Arial"/>
          <w:sz w:val="24"/>
          <w:szCs w:val="24"/>
        </w:rPr>
        <w:t>(1), 29-32. doi:http://dx.doi.org.cmich.idm.oclc.org/10.1177/1948550610379506</w:t>
      </w:r>
    </w:p>
    <w:p w14:paraId="4FE08366" w14:textId="77777777" w:rsidR="002E1DD0" w:rsidRDefault="002E1DD0" w:rsidP="004C1432">
      <w:pPr>
        <w:spacing w:line="480" w:lineRule="auto"/>
        <w:ind w:left="720" w:hanging="720"/>
        <w:contextualSpacing/>
        <w:rPr>
          <w:rFonts w:ascii="Arial" w:hAnsi="Arial" w:cs="Arial"/>
          <w:sz w:val="24"/>
          <w:szCs w:val="24"/>
        </w:rPr>
      </w:pPr>
      <w:r w:rsidRPr="002E1DD0">
        <w:rPr>
          <w:rFonts w:ascii="Arial" w:hAnsi="Arial" w:cs="Arial"/>
          <w:sz w:val="24"/>
          <w:szCs w:val="24"/>
        </w:rPr>
        <w:lastRenderedPageBreak/>
        <w:t xml:space="preserve">Bushman, B. J., </w:t>
      </w:r>
      <w:proofErr w:type="spellStart"/>
      <w:r w:rsidRPr="002E1DD0">
        <w:rPr>
          <w:rFonts w:ascii="Arial" w:hAnsi="Arial" w:cs="Arial"/>
          <w:sz w:val="24"/>
          <w:szCs w:val="24"/>
        </w:rPr>
        <w:t>Gollwitzer</w:t>
      </w:r>
      <w:proofErr w:type="spellEnd"/>
      <w:r w:rsidRPr="002E1DD0">
        <w:rPr>
          <w:rFonts w:ascii="Arial" w:hAnsi="Arial" w:cs="Arial"/>
          <w:sz w:val="24"/>
          <w:szCs w:val="24"/>
        </w:rPr>
        <w:t>, M., &amp; Cruz, C. (2015). There is broad consensus: Media researchers agree that violent media increase aggression in children, and pediatricians and parents concur.</w:t>
      </w:r>
      <w:r w:rsidRPr="002E1DD0">
        <w:rPr>
          <w:rFonts w:ascii="Arial" w:hAnsi="Arial" w:cs="Arial"/>
          <w:i/>
          <w:iCs/>
          <w:sz w:val="24"/>
          <w:szCs w:val="24"/>
        </w:rPr>
        <w:t> Psychology of Popular Media Culture, 4</w:t>
      </w:r>
      <w:r w:rsidRPr="002E1DD0">
        <w:rPr>
          <w:rFonts w:ascii="Arial" w:hAnsi="Arial" w:cs="Arial"/>
          <w:sz w:val="24"/>
          <w:szCs w:val="24"/>
        </w:rPr>
        <w:t xml:space="preserve">(3), 200-214. </w:t>
      </w:r>
      <w:proofErr w:type="spellStart"/>
      <w:r w:rsidRPr="002E1DD0">
        <w:rPr>
          <w:rFonts w:ascii="Arial" w:hAnsi="Arial" w:cs="Arial"/>
          <w:sz w:val="24"/>
          <w:szCs w:val="24"/>
        </w:rPr>
        <w:t>doi:http</w:t>
      </w:r>
      <w:proofErr w:type="spellEnd"/>
      <w:r w:rsidRPr="002E1DD0">
        <w:rPr>
          <w:rFonts w:ascii="Arial" w:hAnsi="Arial" w:cs="Arial"/>
          <w:sz w:val="24"/>
          <w:szCs w:val="24"/>
        </w:rPr>
        <w:t>://dx.doi.org.cmich.idm.oclc.org/10.1037/ppm0000046</w:t>
      </w:r>
    </w:p>
    <w:p w14:paraId="731DC701" w14:textId="77777777" w:rsidR="00FD3C0A" w:rsidRDefault="00FD3C0A" w:rsidP="004C1432">
      <w:pPr>
        <w:spacing w:line="480" w:lineRule="auto"/>
        <w:ind w:left="720" w:hanging="720"/>
        <w:contextualSpacing/>
        <w:rPr>
          <w:rStyle w:val="Hyperlink"/>
          <w:rFonts w:ascii="Arial" w:hAnsi="Arial" w:cs="Arial"/>
          <w:sz w:val="24"/>
          <w:szCs w:val="24"/>
        </w:rPr>
      </w:pPr>
      <w:proofErr w:type="spellStart"/>
      <w:r w:rsidRPr="00FD3C0A">
        <w:rPr>
          <w:rFonts w:ascii="Arial" w:hAnsi="Arial" w:cs="Arial"/>
          <w:sz w:val="24"/>
          <w:szCs w:val="24"/>
        </w:rPr>
        <w:t>Carnagey</w:t>
      </w:r>
      <w:proofErr w:type="spellEnd"/>
      <w:r w:rsidRPr="00FD3C0A">
        <w:rPr>
          <w:rFonts w:ascii="Arial" w:hAnsi="Arial" w:cs="Arial"/>
          <w:sz w:val="24"/>
          <w:szCs w:val="24"/>
        </w:rPr>
        <w:t>, N. L., Anderson, C. A., &amp; Bushman, B. J. (2007). The effect of video game violence on physiological desensitization to real-life violence*.</w:t>
      </w:r>
      <w:r w:rsidRPr="00FD3C0A">
        <w:rPr>
          <w:rFonts w:ascii="Arial" w:hAnsi="Arial" w:cs="Arial"/>
          <w:i/>
          <w:iCs/>
          <w:sz w:val="24"/>
          <w:szCs w:val="24"/>
        </w:rPr>
        <w:t> Journal of Experimental Social Psychology, 43</w:t>
      </w:r>
      <w:r w:rsidRPr="00FD3C0A">
        <w:rPr>
          <w:rFonts w:ascii="Arial" w:hAnsi="Arial" w:cs="Arial"/>
          <w:sz w:val="24"/>
          <w:szCs w:val="24"/>
        </w:rPr>
        <w:t xml:space="preserve">(3), 489. Retrieved from </w:t>
      </w:r>
      <w:hyperlink r:id="rId11" w:history="1">
        <w:r w:rsidR="00285FB2" w:rsidRPr="008A1E2C">
          <w:rPr>
            <w:rStyle w:val="Hyperlink"/>
            <w:rFonts w:ascii="Arial" w:hAnsi="Arial" w:cs="Arial"/>
            <w:sz w:val="24"/>
            <w:szCs w:val="24"/>
          </w:rPr>
          <w:t>http://cmich.idm.oclc.org/login?url=http://search.proquest.com.cmich.idm.oclc.org/docview/214790373?accountid=10181</w:t>
        </w:r>
      </w:hyperlink>
    </w:p>
    <w:p w14:paraId="5868613B" w14:textId="77777777" w:rsidR="00F66D9D" w:rsidRDefault="00F66D9D" w:rsidP="00F66D9D">
      <w:pPr>
        <w:spacing w:line="480" w:lineRule="auto"/>
        <w:ind w:left="720" w:hanging="720"/>
        <w:contextualSpacing/>
        <w:rPr>
          <w:rFonts w:ascii="Arial" w:hAnsi="Arial" w:cs="Arial"/>
          <w:sz w:val="24"/>
          <w:szCs w:val="24"/>
        </w:rPr>
      </w:pPr>
      <w:proofErr w:type="spellStart"/>
      <w:r w:rsidRPr="00F66D9D">
        <w:rPr>
          <w:rFonts w:ascii="Arial" w:hAnsi="Arial" w:cs="Arial"/>
          <w:sz w:val="24"/>
          <w:szCs w:val="24"/>
        </w:rPr>
        <w:t>Engelhardt</w:t>
      </w:r>
      <w:proofErr w:type="spellEnd"/>
      <w:r w:rsidRPr="00F66D9D">
        <w:rPr>
          <w:rFonts w:ascii="Arial" w:hAnsi="Arial" w:cs="Arial"/>
          <w:sz w:val="24"/>
          <w:szCs w:val="24"/>
        </w:rPr>
        <w:t>, C. R., Bartholow, B. D., Kerr, G. T., &amp; Bushman, B. J. (2011). This is your brain on violent video games: Neural desensitization to violence predicts increased aggression following violent video game exposure.</w:t>
      </w:r>
      <w:r w:rsidRPr="00F66D9D">
        <w:rPr>
          <w:rFonts w:ascii="Arial" w:hAnsi="Arial" w:cs="Arial"/>
          <w:i/>
          <w:iCs/>
          <w:sz w:val="24"/>
          <w:szCs w:val="24"/>
        </w:rPr>
        <w:t> Journal of Experimental Social Psychology, 47</w:t>
      </w:r>
      <w:r w:rsidRPr="00F66D9D">
        <w:rPr>
          <w:rFonts w:ascii="Arial" w:hAnsi="Arial" w:cs="Arial"/>
          <w:sz w:val="24"/>
          <w:szCs w:val="24"/>
        </w:rPr>
        <w:t>(5), 1033-1036. Retrieved from http://cmich.idm.oclc.org/login?url=http://search.proquest.com.cmich.idm.oclc.org/docview/864618359?accountid=10181</w:t>
      </w:r>
    </w:p>
    <w:p w14:paraId="3766F59E" w14:textId="77777777" w:rsidR="00285FB2" w:rsidRDefault="00285FB2" w:rsidP="004C1432">
      <w:pPr>
        <w:spacing w:line="480" w:lineRule="auto"/>
        <w:ind w:left="720" w:hanging="720"/>
        <w:contextualSpacing/>
        <w:rPr>
          <w:rFonts w:ascii="Arial" w:hAnsi="Arial" w:cs="Arial"/>
          <w:sz w:val="24"/>
          <w:szCs w:val="24"/>
        </w:rPr>
      </w:pPr>
      <w:r w:rsidRPr="00285FB2">
        <w:rPr>
          <w:rFonts w:ascii="Arial" w:hAnsi="Arial" w:cs="Arial"/>
          <w:sz w:val="24"/>
          <w:szCs w:val="24"/>
        </w:rPr>
        <w:t xml:space="preserve">Fischer, P., </w:t>
      </w:r>
      <w:proofErr w:type="spellStart"/>
      <w:r w:rsidRPr="00285FB2">
        <w:rPr>
          <w:rFonts w:ascii="Arial" w:hAnsi="Arial" w:cs="Arial"/>
          <w:sz w:val="24"/>
          <w:szCs w:val="24"/>
        </w:rPr>
        <w:t>Kastenmüller</w:t>
      </w:r>
      <w:proofErr w:type="spellEnd"/>
      <w:r w:rsidRPr="00285FB2">
        <w:rPr>
          <w:rFonts w:ascii="Arial" w:hAnsi="Arial" w:cs="Arial"/>
          <w:sz w:val="24"/>
          <w:szCs w:val="24"/>
        </w:rPr>
        <w:t>, A., &amp; Greitemeyer, T. (2010). Media violence and the self: The impact of personalized gaming characters in aggressive video games on aggressive behavior.</w:t>
      </w:r>
      <w:r w:rsidRPr="00285FB2">
        <w:rPr>
          <w:rFonts w:ascii="Arial" w:hAnsi="Arial" w:cs="Arial"/>
          <w:i/>
          <w:iCs/>
          <w:sz w:val="24"/>
          <w:szCs w:val="24"/>
        </w:rPr>
        <w:t> Journal of Experimental Social Psychology, 46</w:t>
      </w:r>
      <w:r w:rsidRPr="00285FB2">
        <w:rPr>
          <w:rFonts w:ascii="Arial" w:hAnsi="Arial" w:cs="Arial"/>
          <w:sz w:val="24"/>
          <w:szCs w:val="24"/>
        </w:rPr>
        <w:t>(1), 192-195. doi:http://dx.doi.org.cmich.idm.oclc.org/10.1016/j.jesp.2009.06.010</w:t>
      </w:r>
    </w:p>
    <w:p w14:paraId="03E9786E" w14:textId="77777777" w:rsidR="00756992" w:rsidRDefault="00756992" w:rsidP="004C1432">
      <w:pPr>
        <w:spacing w:line="480" w:lineRule="auto"/>
        <w:ind w:left="720" w:hanging="720"/>
        <w:contextualSpacing/>
        <w:rPr>
          <w:rFonts w:ascii="Arial" w:hAnsi="Arial" w:cs="Arial"/>
          <w:sz w:val="24"/>
          <w:szCs w:val="24"/>
        </w:rPr>
      </w:pPr>
      <w:r w:rsidRPr="00756992">
        <w:rPr>
          <w:rFonts w:ascii="Arial" w:hAnsi="Arial" w:cs="Arial"/>
          <w:sz w:val="24"/>
          <w:szCs w:val="24"/>
        </w:rPr>
        <w:t>Fraser, A. M., Padilla-Walker, L., Coyne, S. M., Nelson, L. J., &amp; Stockdale, L. A. (2012). Associations between violent video gaming, empathic concern, and prosocial behavior toward strangers, friends, and family members.</w:t>
      </w:r>
      <w:r w:rsidRPr="00756992">
        <w:rPr>
          <w:rFonts w:ascii="Arial" w:hAnsi="Arial" w:cs="Arial"/>
          <w:i/>
          <w:iCs/>
          <w:sz w:val="24"/>
          <w:szCs w:val="24"/>
        </w:rPr>
        <w:t xml:space="preserve"> Journal of Youth and </w:t>
      </w:r>
      <w:r w:rsidRPr="00756992">
        <w:rPr>
          <w:rFonts w:ascii="Arial" w:hAnsi="Arial" w:cs="Arial"/>
          <w:i/>
          <w:iCs/>
          <w:sz w:val="24"/>
          <w:szCs w:val="24"/>
        </w:rPr>
        <w:lastRenderedPageBreak/>
        <w:t>Adolescence, 41</w:t>
      </w:r>
      <w:r w:rsidRPr="00756992">
        <w:rPr>
          <w:rFonts w:ascii="Arial" w:hAnsi="Arial" w:cs="Arial"/>
          <w:sz w:val="24"/>
          <w:szCs w:val="24"/>
        </w:rPr>
        <w:t>(5), 636-649. doi:http://dx.doi.org.cmich.idm.oclc.org/10.1007/s10964-012-9742-2</w:t>
      </w:r>
    </w:p>
    <w:p w14:paraId="2EBDD91F" w14:textId="77777777" w:rsidR="00285FB2" w:rsidRDefault="00285FB2" w:rsidP="004C1432">
      <w:pPr>
        <w:spacing w:line="480" w:lineRule="auto"/>
        <w:ind w:left="720" w:hanging="720"/>
        <w:contextualSpacing/>
        <w:rPr>
          <w:rFonts w:ascii="Arial" w:hAnsi="Arial" w:cs="Arial"/>
          <w:sz w:val="24"/>
          <w:szCs w:val="24"/>
        </w:rPr>
      </w:pPr>
      <w:r w:rsidRPr="00285FB2">
        <w:rPr>
          <w:rFonts w:ascii="Arial" w:hAnsi="Arial" w:cs="Arial"/>
          <w:sz w:val="24"/>
          <w:szCs w:val="24"/>
        </w:rPr>
        <w:t xml:space="preserve">Gentile, D. A., Anderson, C. A., Yukawa, S., </w:t>
      </w:r>
      <w:proofErr w:type="spellStart"/>
      <w:r w:rsidRPr="00285FB2">
        <w:rPr>
          <w:rFonts w:ascii="Arial" w:hAnsi="Arial" w:cs="Arial"/>
          <w:sz w:val="24"/>
          <w:szCs w:val="24"/>
        </w:rPr>
        <w:t>Ihori</w:t>
      </w:r>
      <w:proofErr w:type="spellEnd"/>
      <w:r w:rsidRPr="00285FB2">
        <w:rPr>
          <w:rFonts w:ascii="Arial" w:hAnsi="Arial" w:cs="Arial"/>
          <w:sz w:val="24"/>
          <w:szCs w:val="24"/>
        </w:rPr>
        <w:t xml:space="preserve">, N., </w:t>
      </w:r>
      <w:proofErr w:type="spellStart"/>
      <w:r w:rsidRPr="00285FB2">
        <w:rPr>
          <w:rFonts w:ascii="Arial" w:hAnsi="Arial" w:cs="Arial"/>
          <w:sz w:val="24"/>
          <w:szCs w:val="24"/>
        </w:rPr>
        <w:t>Saleem</w:t>
      </w:r>
      <w:proofErr w:type="spellEnd"/>
      <w:r w:rsidRPr="00285FB2">
        <w:rPr>
          <w:rFonts w:ascii="Arial" w:hAnsi="Arial" w:cs="Arial"/>
          <w:sz w:val="24"/>
          <w:szCs w:val="24"/>
        </w:rPr>
        <w:t>, M., Ming, L. K</w:t>
      </w:r>
      <w:proofErr w:type="gramStart"/>
      <w:r w:rsidRPr="00285FB2">
        <w:rPr>
          <w:rFonts w:ascii="Arial" w:hAnsi="Arial" w:cs="Arial"/>
          <w:sz w:val="24"/>
          <w:szCs w:val="24"/>
        </w:rPr>
        <w:t>., . . .</w:t>
      </w:r>
      <w:proofErr w:type="gramEnd"/>
      <w:r w:rsidRPr="00285FB2">
        <w:rPr>
          <w:rFonts w:ascii="Arial" w:hAnsi="Arial" w:cs="Arial"/>
          <w:sz w:val="24"/>
          <w:szCs w:val="24"/>
        </w:rPr>
        <w:t xml:space="preserve"> Sakamoto, A. (2009). The effects of prosocial video games on prosocial behaviors: International evidence from correlational, longitudinal, and experimental studies.</w:t>
      </w:r>
      <w:r w:rsidRPr="00285FB2">
        <w:rPr>
          <w:rFonts w:ascii="Arial" w:hAnsi="Arial" w:cs="Arial"/>
          <w:i/>
          <w:iCs/>
          <w:sz w:val="24"/>
          <w:szCs w:val="24"/>
        </w:rPr>
        <w:t> Personality and Social Psychology Bulletin, 35</w:t>
      </w:r>
      <w:r w:rsidRPr="00285FB2">
        <w:rPr>
          <w:rFonts w:ascii="Arial" w:hAnsi="Arial" w:cs="Arial"/>
          <w:sz w:val="24"/>
          <w:szCs w:val="24"/>
        </w:rPr>
        <w:t>(6), 752-763. doi:http://dx.doi.org.cmich.idm.oclc.org/10.1177/0146167209333045</w:t>
      </w:r>
    </w:p>
    <w:p w14:paraId="443F46D7" w14:textId="77777777" w:rsidR="00B05032" w:rsidRDefault="00B05032" w:rsidP="004C1432">
      <w:pPr>
        <w:spacing w:line="480" w:lineRule="auto"/>
        <w:ind w:left="720" w:hanging="720"/>
        <w:contextualSpacing/>
        <w:rPr>
          <w:rFonts w:ascii="Arial" w:hAnsi="Arial" w:cs="Arial"/>
          <w:sz w:val="24"/>
          <w:szCs w:val="24"/>
        </w:rPr>
      </w:pPr>
      <w:r w:rsidRPr="00B05032">
        <w:rPr>
          <w:rFonts w:ascii="Arial" w:hAnsi="Arial" w:cs="Arial"/>
          <w:sz w:val="24"/>
          <w:szCs w:val="24"/>
        </w:rPr>
        <w:t>Greitemeyer, T. (2014). Intense acts of violence during video game play make daily life aggression appear innocuous: A new mechanism why violent video games increase aggression.</w:t>
      </w:r>
      <w:r w:rsidRPr="00B05032">
        <w:rPr>
          <w:rFonts w:ascii="Arial" w:hAnsi="Arial" w:cs="Arial"/>
          <w:i/>
          <w:iCs/>
          <w:sz w:val="24"/>
          <w:szCs w:val="24"/>
        </w:rPr>
        <w:t> Journal of Experimental Social Psychology, 50</w:t>
      </w:r>
      <w:r w:rsidRPr="00B05032">
        <w:rPr>
          <w:rFonts w:ascii="Arial" w:hAnsi="Arial" w:cs="Arial"/>
          <w:sz w:val="24"/>
          <w:szCs w:val="24"/>
        </w:rPr>
        <w:t xml:space="preserve">, 52. Retrieved from </w:t>
      </w:r>
      <w:hyperlink r:id="rId12" w:history="1">
        <w:r w:rsidRPr="008A1E2C">
          <w:rPr>
            <w:rStyle w:val="Hyperlink"/>
            <w:rFonts w:ascii="Arial" w:hAnsi="Arial" w:cs="Arial"/>
            <w:sz w:val="24"/>
            <w:szCs w:val="24"/>
          </w:rPr>
          <w:t>http://cmich.idm.oclc.org/login?url=http://search.proquest.com.cmich.idm.oclc.org/docview/1465233147?accountid=10181</w:t>
        </w:r>
      </w:hyperlink>
    </w:p>
    <w:p w14:paraId="4A8D7202" w14:textId="77777777" w:rsidR="00B05032" w:rsidRDefault="00B05032" w:rsidP="004C1432">
      <w:pPr>
        <w:spacing w:line="480" w:lineRule="auto"/>
        <w:ind w:left="720" w:hanging="720"/>
        <w:contextualSpacing/>
        <w:rPr>
          <w:rFonts w:ascii="Arial" w:hAnsi="Arial" w:cs="Arial"/>
          <w:sz w:val="24"/>
          <w:szCs w:val="24"/>
        </w:rPr>
      </w:pPr>
      <w:r w:rsidRPr="00B05032">
        <w:rPr>
          <w:rFonts w:ascii="Arial" w:hAnsi="Arial" w:cs="Arial"/>
          <w:sz w:val="24"/>
          <w:szCs w:val="24"/>
        </w:rPr>
        <w:t xml:space="preserve">Greitemeyer, T., &amp; </w:t>
      </w:r>
      <w:proofErr w:type="spellStart"/>
      <w:r w:rsidRPr="00B05032">
        <w:rPr>
          <w:rFonts w:ascii="Arial" w:hAnsi="Arial" w:cs="Arial"/>
          <w:sz w:val="24"/>
          <w:szCs w:val="24"/>
        </w:rPr>
        <w:t>Mügge</w:t>
      </w:r>
      <w:proofErr w:type="spellEnd"/>
      <w:r w:rsidRPr="00B05032">
        <w:rPr>
          <w:rFonts w:ascii="Arial" w:hAnsi="Arial" w:cs="Arial"/>
          <w:sz w:val="24"/>
          <w:szCs w:val="24"/>
        </w:rPr>
        <w:t>, D.</w:t>
      </w:r>
      <w:proofErr w:type="gramStart"/>
      <w:r w:rsidRPr="00B05032">
        <w:rPr>
          <w:rFonts w:ascii="Arial" w:hAnsi="Arial" w:cs="Arial"/>
          <w:sz w:val="24"/>
          <w:szCs w:val="24"/>
        </w:rPr>
        <w:t>,O</w:t>
      </w:r>
      <w:proofErr w:type="gramEnd"/>
      <w:r w:rsidRPr="00B05032">
        <w:rPr>
          <w:rFonts w:ascii="Arial" w:hAnsi="Arial" w:cs="Arial"/>
          <w:sz w:val="24"/>
          <w:szCs w:val="24"/>
        </w:rPr>
        <w:t>. (2014). Video games do affect social outcomes: A meta-analytic review of the effects of violent and prosocial video game play.</w:t>
      </w:r>
      <w:r>
        <w:rPr>
          <w:rFonts w:ascii="Arial" w:hAnsi="Arial" w:cs="Arial"/>
          <w:sz w:val="24"/>
          <w:szCs w:val="24"/>
        </w:rPr>
        <w:t xml:space="preserve"> </w:t>
      </w:r>
      <w:r w:rsidRPr="00B05032">
        <w:rPr>
          <w:rFonts w:ascii="Arial" w:hAnsi="Arial" w:cs="Arial"/>
          <w:i/>
          <w:iCs/>
          <w:sz w:val="24"/>
          <w:szCs w:val="24"/>
        </w:rPr>
        <w:t>Personality and Social Psychology Bulletin, 40</w:t>
      </w:r>
      <w:r w:rsidRPr="00B05032">
        <w:rPr>
          <w:rFonts w:ascii="Arial" w:hAnsi="Arial" w:cs="Arial"/>
          <w:sz w:val="24"/>
          <w:szCs w:val="24"/>
        </w:rPr>
        <w:t xml:space="preserve">(5), 578. Retrieved from </w:t>
      </w:r>
      <w:hyperlink r:id="rId13" w:history="1">
        <w:r w:rsidR="00335872" w:rsidRPr="008A1E2C">
          <w:rPr>
            <w:rStyle w:val="Hyperlink"/>
            <w:rFonts w:ascii="Arial" w:hAnsi="Arial" w:cs="Arial"/>
            <w:sz w:val="24"/>
            <w:szCs w:val="24"/>
          </w:rPr>
          <w:t>http://cmich.idm.oclc.org/login?url=http://search.proquest.com.cmich.idm.oclc.org/docview/1518748736?accountid=10181</w:t>
        </w:r>
      </w:hyperlink>
    </w:p>
    <w:p w14:paraId="2F5B90A4" w14:textId="77777777" w:rsidR="0016310A" w:rsidRDefault="0016310A" w:rsidP="004C1432">
      <w:pPr>
        <w:spacing w:line="480" w:lineRule="auto"/>
        <w:ind w:left="720" w:hanging="720"/>
        <w:contextualSpacing/>
        <w:rPr>
          <w:rFonts w:ascii="Arial" w:hAnsi="Arial" w:cs="Arial"/>
          <w:sz w:val="24"/>
          <w:szCs w:val="24"/>
        </w:rPr>
      </w:pPr>
      <w:r w:rsidRPr="0016310A">
        <w:rPr>
          <w:rFonts w:ascii="Arial" w:hAnsi="Arial" w:cs="Arial"/>
          <w:sz w:val="24"/>
          <w:szCs w:val="24"/>
        </w:rPr>
        <w:t xml:space="preserve">Greitemeyer, T., &amp; </w:t>
      </w:r>
      <w:proofErr w:type="spellStart"/>
      <w:r w:rsidRPr="0016310A">
        <w:rPr>
          <w:rFonts w:ascii="Arial" w:hAnsi="Arial" w:cs="Arial"/>
          <w:sz w:val="24"/>
          <w:szCs w:val="24"/>
        </w:rPr>
        <w:t>Osswald</w:t>
      </w:r>
      <w:proofErr w:type="spellEnd"/>
      <w:r w:rsidRPr="0016310A">
        <w:rPr>
          <w:rFonts w:ascii="Arial" w:hAnsi="Arial" w:cs="Arial"/>
          <w:sz w:val="24"/>
          <w:szCs w:val="24"/>
        </w:rPr>
        <w:t>, S. (2010). Effects of prosocial video games on prosocial behavior.</w:t>
      </w:r>
      <w:r w:rsidRPr="0016310A">
        <w:rPr>
          <w:rFonts w:ascii="Arial" w:hAnsi="Arial" w:cs="Arial"/>
          <w:i/>
          <w:iCs/>
          <w:sz w:val="24"/>
          <w:szCs w:val="24"/>
        </w:rPr>
        <w:t> Journal of Personality and Social Psychology, 98</w:t>
      </w:r>
      <w:r w:rsidRPr="0016310A">
        <w:rPr>
          <w:rFonts w:ascii="Arial" w:hAnsi="Arial" w:cs="Arial"/>
          <w:sz w:val="24"/>
          <w:szCs w:val="24"/>
        </w:rPr>
        <w:t xml:space="preserve">(2), 211-221. </w:t>
      </w:r>
      <w:proofErr w:type="spellStart"/>
      <w:r w:rsidRPr="0016310A">
        <w:rPr>
          <w:rFonts w:ascii="Arial" w:hAnsi="Arial" w:cs="Arial"/>
          <w:sz w:val="24"/>
          <w:szCs w:val="24"/>
        </w:rPr>
        <w:t>doi:http</w:t>
      </w:r>
      <w:proofErr w:type="spellEnd"/>
      <w:r w:rsidRPr="0016310A">
        <w:rPr>
          <w:rFonts w:ascii="Arial" w:hAnsi="Arial" w:cs="Arial"/>
          <w:sz w:val="24"/>
          <w:szCs w:val="24"/>
        </w:rPr>
        <w:t>://dx.doi.org.cmich.idm.oclc.org/10.1037/a0016997</w:t>
      </w:r>
    </w:p>
    <w:p w14:paraId="66C8BC37" w14:textId="77777777" w:rsidR="0016310A" w:rsidRDefault="0016310A" w:rsidP="004C1432">
      <w:pPr>
        <w:spacing w:line="480" w:lineRule="auto"/>
        <w:ind w:left="720" w:hanging="720"/>
        <w:contextualSpacing/>
        <w:rPr>
          <w:rFonts w:ascii="Arial" w:hAnsi="Arial" w:cs="Arial"/>
          <w:sz w:val="24"/>
          <w:szCs w:val="24"/>
        </w:rPr>
      </w:pPr>
      <w:r w:rsidRPr="0016310A">
        <w:rPr>
          <w:rFonts w:ascii="Arial" w:hAnsi="Arial" w:cs="Arial"/>
          <w:sz w:val="24"/>
          <w:szCs w:val="24"/>
        </w:rPr>
        <w:t xml:space="preserve">Greitemeyer, T., &amp; </w:t>
      </w:r>
      <w:proofErr w:type="spellStart"/>
      <w:r w:rsidRPr="0016310A">
        <w:rPr>
          <w:rFonts w:ascii="Arial" w:hAnsi="Arial" w:cs="Arial"/>
          <w:sz w:val="24"/>
          <w:szCs w:val="24"/>
        </w:rPr>
        <w:t>Osswald</w:t>
      </w:r>
      <w:proofErr w:type="spellEnd"/>
      <w:r w:rsidRPr="0016310A">
        <w:rPr>
          <w:rFonts w:ascii="Arial" w:hAnsi="Arial" w:cs="Arial"/>
          <w:sz w:val="24"/>
          <w:szCs w:val="24"/>
        </w:rPr>
        <w:t>, S. (2011). Playing prosocial video games increases the accessibility of prosocial thoughts.</w:t>
      </w:r>
      <w:r w:rsidRPr="0016310A">
        <w:rPr>
          <w:rFonts w:ascii="Arial" w:hAnsi="Arial" w:cs="Arial"/>
          <w:i/>
          <w:iCs/>
          <w:sz w:val="24"/>
          <w:szCs w:val="24"/>
        </w:rPr>
        <w:t> The Journal of Social Psychology, 151</w:t>
      </w:r>
      <w:r w:rsidRPr="0016310A">
        <w:rPr>
          <w:rFonts w:ascii="Arial" w:hAnsi="Arial" w:cs="Arial"/>
          <w:sz w:val="24"/>
          <w:szCs w:val="24"/>
        </w:rPr>
        <w:t xml:space="preserve">(2), </w:t>
      </w:r>
      <w:r w:rsidRPr="0016310A">
        <w:rPr>
          <w:rFonts w:ascii="Arial" w:hAnsi="Arial" w:cs="Arial"/>
          <w:sz w:val="24"/>
          <w:szCs w:val="24"/>
        </w:rPr>
        <w:lastRenderedPageBreak/>
        <w:t xml:space="preserve">121. Retrieved from </w:t>
      </w:r>
      <w:hyperlink r:id="rId14" w:history="1">
        <w:r w:rsidR="00B25585" w:rsidRPr="003F169A">
          <w:rPr>
            <w:rStyle w:val="Hyperlink"/>
            <w:rFonts w:ascii="Arial" w:hAnsi="Arial" w:cs="Arial"/>
            <w:sz w:val="24"/>
            <w:szCs w:val="24"/>
          </w:rPr>
          <w:t>http://cmich.idm.oclc.org/login?url=http://search.proquest.com.cmich.idm.oclc.org/docview/867773860?accountid=10181</w:t>
        </w:r>
      </w:hyperlink>
    </w:p>
    <w:p w14:paraId="734FD626" w14:textId="7429349C" w:rsidR="006866D0" w:rsidRDefault="006866D0" w:rsidP="006866D0">
      <w:pPr>
        <w:spacing w:line="480" w:lineRule="auto"/>
        <w:ind w:left="720" w:hanging="720"/>
        <w:contextualSpacing/>
        <w:rPr>
          <w:ins w:id="175" w:author="Niloufar Assar" w:date="2017-07-20T16:47:00Z"/>
          <w:rFonts w:ascii="Arial" w:hAnsi="Arial" w:cs="Arial"/>
          <w:sz w:val="24"/>
          <w:szCs w:val="24"/>
        </w:rPr>
      </w:pPr>
      <w:proofErr w:type="spellStart"/>
      <w:ins w:id="176" w:author="Niloufar Assar" w:date="2017-07-20T16:47:00Z">
        <w:r w:rsidRPr="006866D0">
          <w:rPr>
            <w:rFonts w:ascii="Arial" w:hAnsi="Arial" w:cs="Arial"/>
            <w:sz w:val="24"/>
            <w:szCs w:val="24"/>
          </w:rPr>
          <w:t>Manucia</w:t>
        </w:r>
        <w:proofErr w:type="spellEnd"/>
        <w:r w:rsidRPr="006866D0">
          <w:rPr>
            <w:rFonts w:ascii="Arial" w:hAnsi="Arial" w:cs="Arial"/>
            <w:sz w:val="24"/>
            <w:szCs w:val="24"/>
          </w:rPr>
          <w:t xml:space="preserve">, G. K., Baumann, D. J., &amp; </w:t>
        </w:r>
        <w:proofErr w:type="spellStart"/>
        <w:r w:rsidRPr="006866D0">
          <w:rPr>
            <w:rFonts w:ascii="Arial" w:hAnsi="Arial" w:cs="Arial"/>
            <w:sz w:val="24"/>
            <w:szCs w:val="24"/>
          </w:rPr>
          <w:t>Cialdini</w:t>
        </w:r>
        <w:proofErr w:type="spellEnd"/>
        <w:r w:rsidRPr="006866D0">
          <w:rPr>
            <w:rFonts w:ascii="Arial" w:hAnsi="Arial" w:cs="Arial"/>
            <w:sz w:val="24"/>
            <w:szCs w:val="24"/>
          </w:rPr>
          <w:t>, R. B. (1984). Mood influences on helping: Direct effects or side effects?</w:t>
        </w:r>
        <w:r w:rsidRPr="006866D0">
          <w:rPr>
            <w:rFonts w:ascii="Arial" w:hAnsi="Arial" w:cs="Arial"/>
            <w:i/>
            <w:iCs/>
            <w:sz w:val="24"/>
            <w:szCs w:val="24"/>
          </w:rPr>
          <w:t> Journal of Personality and Social Psychology: Interpersonal Relations and Group Processes, 46</w:t>
        </w:r>
        <w:r w:rsidRPr="006866D0">
          <w:rPr>
            <w:rFonts w:ascii="Arial" w:hAnsi="Arial" w:cs="Arial"/>
            <w:sz w:val="24"/>
            <w:szCs w:val="24"/>
          </w:rPr>
          <w:t>(2), 357-364. doi:http://dx.doi.org.cmich.idm.oclc.org/10.1037/0022-3514.46.2.357</w:t>
        </w:r>
      </w:ins>
    </w:p>
    <w:p w14:paraId="3DE9859D" w14:textId="77777777" w:rsidR="00B25585" w:rsidRDefault="00B25585" w:rsidP="00B25585">
      <w:pPr>
        <w:spacing w:line="480" w:lineRule="auto"/>
        <w:ind w:left="720" w:hanging="720"/>
        <w:contextualSpacing/>
        <w:rPr>
          <w:rFonts w:ascii="Arial" w:hAnsi="Arial" w:cs="Arial"/>
          <w:sz w:val="24"/>
          <w:szCs w:val="24"/>
        </w:rPr>
      </w:pPr>
      <w:r w:rsidRPr="00B25585">
        <w:rPr>
          <w:rFonts w:ascii="Arial" w:hAnsi="Arial" w:cs="Arial"/>
          <w:sz w:val="24"/>
          <w:szCs w:val="24"/>
        </w:rPr>
        <w:t>Willoughby, T., Adachi, P. J. C., &amp; Good, M. (2012). A longitudinal study of the association between violent video game play and aggression among adolescents.</w:t>
      </w:r>
      <w:r w:rsidRPr="00B25585">
        <w:rPr>
          <w:rFonts w:ascii="Arial" w:hAnsi="Arial" w:cs="Arial"/>
          <w:i/>
          <w:iCs/>
          <w:sz w:val="24"/>
          <w:szCs w:val="24"/>
        </w:rPr>
        <w:t> Developmental Psychology, 48</w:t>
      </w:r>
      <w:r w:rsidRPr="00B25585">
        <w:rPr>
          <w:rFonts w:ascii="Arial" w:hAnsi="Arial" w:cs="Arial"/>
          <w:sz w:val="24"/>
          <w:szCs w:val="24"/>
        </w:rPr>
        <w:t>(4), 1044-1057. Retrieved from http://cmich.idm.oclc.org/login?url=http://search.proquest.com.cmich.idm.oclc.org/docview/901639869?accountid=10181</w:t>
      </w:r>
    </w:p>
    <w:p w14:paraId="42B7A6A3" w14:textId="77777777" w:rsidR="00335872" w:rsidRDefault="00335872" w:rsidP="004C1432">
      <w:pPr>
        <w:spacing w:line="480" w:lineRule="auto"/>
        <w:ind w:left="720" w:hanging="720"/>
        <w:contextualSpacing/>
        <w:rPr>
          <w:rFonts w:ascii="Arial" w:hAnsi="Arial" w:cs="Arial"/>
          <w:sz w:val="24"/>
          <w:szCs w:val="24"/>
        </w:rPr>
      </w:pPr>
      <w:r w:rsidRPr="00335872">
        <w:rPr>
          <w:rFonts w:ascii="Arial" w:hAnsi="Arial" w:cs="Arial"/>
          <w:sz w:val="24"/>
          <w:szCs w:val="24"/>
        </w:rPr>
        <w:t>You, S., Kim, E., &amp; No, U. (2015). Impact of violent video games on the social behaviors of adolescents: The mediating role of emotional competence.</w:t>
      </w:r>
      <w:r w:rsidRPr="00335872">
        <w:rPr>
          <w:rFonts w:ascii="Arial" w:hAnsi="Arial" w:cs="Arial"/>
          <w:i/>
          <w:iCs/>
          <w:sz w:val="24"/>
          <w:szCs w:val="24"/>
        </w:rPr>
        <w:t> School Psychology International, 36</w:t>
      </w:r>
      <w:r w:rsidRPr="00335872">
        <w:rPr>
          <w:rFonts w:ascii="Arial" w:hAnsi="Arial" w:cs="Arial"/>
          <w:sz w:val="24"/>
          <w:szCs w:val="24"/>
        </w:rPr>
        <w:t xml:space="preserve">(1), 94. Retrieved from </w:t>
      </w:r>
      <w:hyperlink r:id="rId15" w:history="1">
        <w:r w:rsidR="00FB65C4" w:rsidRPr="008A1E2C">
          <w:rPr>
            <w:rStyle w:val="Hyperlink"/>
            <w:rFonts w:ascii="Arial" w:hAnsi="Arial" w:cs="Arial"/>
            <w:sz w:val="24"/>
            <w:szCs w:val="24"/>
          </w:rPr>
          <w:t>http://cmich.idm.oclc.org/login?url=http://search.proquest.com.cmich.idm.oclc.org/docview/1648678842?accountid=10181</w:t>
        </w:r>
      </w:hyperlink>
    </w:p>
    <w:p w14:paraId="1A808373" w14:textId="77777777" w:rsidR="00FB65C4" w:rsidRDefault="00FB65C4" w:rsidP="004C1432">
      <w:pPr>
        <w:spacing w:line="480" w:lineRule="auto"/>
        <w:ind w:left="720" w:hanging="720"/>
        <w:contextualSpacing/>
        <w:rPr>
          <w:rFonts w:ascii="Arial" w:hAnsi="Arial" w:cs="Arial"/>
          <w:sz w:val="24"/>
          <w:szCs w:val="24"/>
        </w:rPr>
      </w:pPr>
    </w:p>
    <w:p w14:paraId="4F3F8A26" w14:textId="77777777" w:rsidR="00FB65C4" w:rsidRDefault="00FB65C4" w:rsidP="004C1432">
      <w:pPr>
        <w:spacing w:line="480" w:lineRule="auto"/>
        <w:ind w:left="720" w:hanging="720"/>
        <w:contextualSpacing/>
        <w:rPr>
          <w:rFonts w:ascii="Arial" w:hAnsi="Arial" w:cs="Arial"/>
          <w:sz w:val="24"/>
          <w:szCs w:val="24"/>
        </w:rPr>
      </w:pPr>
    </w:p>
    <w:p w14:paraId="4A9F7539" w14:textId="2F96C393" w:rsidR="008F7C9D" w:rsidRPr="006F33D0" w:rsidRDefault="008F7C9D" w:rsidP="006F4C54">
      <w:pPr>
        <w:spacing w:line="480" w:lineRule="auto"/>
        <w:ind w:left="720" w:hanging="720"/>
        <w:contextualSpacing/>
        <w:rPr>
          <w:rFonts w:ascii="Arial" w:hAnsi="Arial" w:cs="Arial"/>
          <w:sz w:val="24"/>
          <w:szCs w:val="24"/>
        </w:rPr>
      </w:pPr>
    </w:p>
    <w:sectPr w:rsidR="008F7C9D" w:rsidRPr="006F33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Bartholow, Bruce D." w:date="2017-07-20T17:53:00Z" w:initials="BBD">
    <w:p w14:paraId="6DA97725" w14:textId="3E0B438E" w:rsidR="00466638" w:rsidRDefault="00466638">
      <w:pPr>
        <w:pStyle w:val="CommentText"/>
      </w:pPr>
      <w:r>
        <w:rPr>
          <w:rStyle w:val="CommentReference"/>
        </w:rPr>
        <w:annotationRef/>
      </w:r>
      <w:r>
        <w:t xml:space="preserve">I’m going to guess that </w:t>
      </w:r>
      <w:proofErr w:type="spellStart"/>
      <w:r>
        <w:t>Hilgard</w:t>
      </w:r>
      <w:proofErr w:type="spellEnd"/>
      <w:r>
        <w:t xml:space="preserve"> will want to modify this statement, given his re-analysis of the Anderson et al. (2010) meta-analysis data.</w:t>
      </w:r>
    </w:p>
  </w:comment>
  <w:comment w:id="3" w:author="Hilgard, Joseph" w:date="2017-07-20T17:53:00Z" w:initials="HJ">
    <w:p w14:paraId="5D50D959" w14:textId="40AC1E7E" w:rsidR="00466638" w:rsidRDefault="00466638">
      <w:pPr>
        <w:pStyle w:val="CommentText"/>
      </w:pPr>
      <w:r>
        <w:rPr>
          <w:rStyle w:val="CommentReference"/>
        </w:rPr>
        <w:annotationRef/>
      </w:r>
      <w:r>
        <w:t xml:space="preserve">Yeah, I don’t know if this paragraph is necessary, and an expression of my </w:t>
      </w:r>
      <w:proofErr w:type="gramStart"/>
      <w:r>
        <w:t>skepticism  would</w:t>
      </w:r>
      <w:proofErr w:type="gramEnd"/>
      <w:r>
        <w:t xml:space="preserve"> be distracting.</w:t>
      </w:r>
    </w:p>
  </w:comment>
  <w:comment w:id="4" w:author="Lueke, Adam" w:date="2017-07-20T17:53:00Z" w:initials="LA">
    <w:p w14:paraId="260A6D35" w14:textId="0B4068FB" w:rsidR="006336C7" w:rsidRDefault="006336C7">
      <w:pPr>
        <w:pStyle w:val="CommentText"/>
      </w:pPr>
      <w:r>
        <w:rPr>
          <w:rStyle w:val="CommentReference"/>
        </w:rPr>
        <w:annotationRef/>
      </w:r>
      <w:r>
        <w:t>I don’t believe that a re-analysis invalidates the original meta-analyses, and</w:t>
      </w:r>
      <w:r w:rsidR="0005301A">
        <w:t xml:space="preserve"> along with Greitemeyer &amp; </w:t>
      </w:r>
      <w:proofErr w:type="spellStart"/>
      <w:r w:rsidR="0005301A">
        <w:t>Mugge</w:t>
      </w:r>
      <w:proofErr w:type="spellEnd"/>
      <w:r>
        <w:t xml:space="preserve"> it seems reasonable to provide these published studies as evidence for the aggressive effects of violent video games.  If you are skeptical my suggestion would be to also cite your re-analysis here as well with a quick description of</w:t>
      </w:r>
      <w:r w:rsidR="0005301A">
        <w:t xml:space="preserve"> why it is there, much like you did when</w:t>
      </w:r>
      <w:r>
        <w:t xml:space="preserve"> you inserted your publication bias paper above.</w:t>
      </w:r>
    </w:p>
    <w:p w14:paraId="41081BF5" w14:textId="77777777" w:rsidR="006867F1" w:rsidRDefault="00AC133E">
      <w:pPr>
        <w:pStyle w:val="CommentText"/>
      </w:pPr>
      <w:r>
        <w:t>I did reword the sentence though, mainly to change the word "confirm" to "support".</w:t>
      </w:r>
    </w:p>
  </w:comment>
  <w:comment w:id="9" w:author="Hilgard, Joseph" w:date="2017-07-20T17:53:00Z" w:initials="HJ">
    <w:p w14:paraId="56E2C363" w14:textId="715F5434" w:rsidR="00466638" w:rsidRDefault="00466638">
      <w:pPr>
        <w:pStyle w:val="CommentText"/>
      </w:pPr>
      <w:r>
        <w:rPr>
          <w:rStyle w:val="CommentReference"/>
        </w:rPr>
        <w:annotationRef/>
      </w:r>
      <w:r>
        <w:t>I continue to struggle with this perspective, as it seems indistinguishable from priming, of which I am generally skeptical. Changes in norms, schemas, or sensitivity seem more plausible, but those would seem like longer-term processes than can be explained in a 20-minute session. Is there some way to describe a change in state that is not “priming”?</w:t>
      </w:r>
    </w:p>
  </w:comment>
  <w:comment w:id="10" w:author="Lueke, Adam" w:date="2017-07-20T17:53:00Z" w:initials="LA">
    <w:p w14:paraId="0C9FD760" w14:textId="4E4222B2" w:rsidR="00C46821" w:rsidRDefault="00C46821">
      <w:pPr>
        <w:pStyle w:val="CommentText"/>
      </w:pPr>
      <w:r>
        <w:rPr>
          <w:rStyle w:val="CommentReference"/>
        </w:rPr>
        <w:annotationRef/>
      </w:r>
      <w:r>
        <w:t>The activation of aggression/prosocial related content is likely the best fit as an explanation for the effect of violent and prosocial video games on subsequent behavior.  If someone can make a better case as to the mechanism of these effects with relevant citations I would be all ears.</w:t>
      </w:r>
    </w:p>
  </w:comment>
  <w:comment w:id="11" w:author="Hilgard, Joseph" w:date="2017-07-20T17:53:00Z" w:initials="HJ">
    <w:p w14:paraId="5378FFA6" w14:textId="77777777" w:rsidR="00466638" w:rsidRDefault="00466638">
      <w:pPr>
        <w:pStyle w:val="CommentText"/>
      </w:pPr>
      <w:r>
        <w:rPr>
          <w:rStyle w:val="CommentReference"/>
        </w:rPr>
        <w:annotationRef/>
      </w:r>
      <w:r>
        <w:t xml:space="preserve">In the Anderson et al. (2010) meta, only three studies show significant effects. </w:t>
      </w:r>
    </w:p>
    <w:p w14:paraId="712E3338" w14:textId="7ED33814" w:rsidR="00466638" w:rsidRDefault="00466638">
      <w:pPr>
        <w:pStyle w:val="CommentText"/>
      </w:pPr>
      <w:r>
        <w:t xml:space="preserve">Ballard &amp; </w:t>
      </w:r>
      <w:proofErr w:type="spellStart"/>
      <w:r>
        <w:t>Lineberger</w:t>
      </w:r>
      <w:proofErr w:type="spellEnd"/>
      <w:r>
        <w:t xml:space="preserve"> (1999): Fewer jellybeans given after Mortal </w:t>
      </w:r>
      <w:proofErr w:type="spellStart"/>
      <w:r>
        <w:t>Kombat</w:t>
      </w:r>
      <w:proofErr w:type="spellEnd"/>
    </w:p>
    <w:p w14:paraId="081B65C8" w14:textId="10C12236" w:rsidR="00466638" w:rsidRDefault="00466638">
      <w:pPr>
        <w:pStyle w:val="CommentText"/>
      </w:pPr>
      <w:r>
        <w:t xml:space="preserve">Chambers &amp; </w:t>
      </w:r>
      <w:proofErr w:type="spellStart"/>
      <w:r>
        <w:t>Ascione</w:t>
      </w:r>
      <w:proofErr w:type="spellEnd"/>
      <w:r>
        <w:t xml:space="preserve"> (1987): Significant reduction in </w:t>
      </w:r>
      <w:proofErr w:type="spellStart"/>
      <w:r>
        <w:t>nickles</w:t>
      </w:r>
      <w:proofErr w:type="spellEnd"/>
      <w:r>
        <w:t xml:space="preserve"> given by children following Atari Boxing compared to PC Smurfs</w:t>
      </w:r>
    </w:p>
    <w:p w14:paraId="5C4A1967" w14:textId="7241B062" w:rsidR="00466638" w:rsidRDefault="00466638">
      <w:pPr>
        <w:pStyle w:val="CommentText"/>
      </w:pPr>
      <w:r>
        <w:t>Gentile et al. (2010): No sig difference between violent and neutral game (p = .23), but a sig diff between violent and prosocial and between neutral and prosocial.</w:t>
      </w:r>
    </w:p>
    <w:p w14:paraId="5D188B92" w14:textId="11AF5681" w:rsidR="00466638" w:rsidRDefault="00466638">
      <w:pPr>
        <w:pStyle w:val="CommentText"/>
      </w:pPr>
    </w:p>
    <w:p w14:paraId="0E964D03" w14:textId="61C6092E" w:rsidR="00466638" w:rsidRDefault="00466638">
      <w:pPr>
        <w:pStyle w:val="CommentText"/>
      </w:pPr>
      <w:r>
        <w:t xml:space="preserve">In the Greitemeyer &amp; </w:t>
      </w:r>
      <w:proofErr w:type="spellStart"/>
      <w:r>
        <w:t>Mugge</w:t>
      </w:r>
      <w:proofErr w:type="spellEnd"/>
      <w:r>
        <w:t xml:space="preserve"> (2014) meta-analysis, only one study shows a significant effect:</w:t>
      </w:r>
    </w:p>
    <w:p w14:paraId="055B0C3F" w14:textId="7525DF5C" w:rsidR="00466638" w:rsidRDefault="00466638">
      <w:pPr>
        <w:pStyle w:val="CommentText"/>
      </w:pPr>
      <w:r>
        <w:t>Whitaker &amp; Bushman (2012): Fewer rewards offered in CRTT following a violent game compared to a neutral or relaxing game.</w:t>
      </w:r>
    </w:p>
  </w:comment>
  <w:comment w:id="12" w:author="Lueke, Adam" w:date="2017-07-20T17:53:00Z" w:initials="LA">
    <w:p w14:paraId="5A39D869" w14:textId="64CC52B1" w:rsidR="00C46821" w:rsidRDefault="00C46821">
      <w:pPr>
        <w:pStyle w:val="CommentText"/>
      </w:pPr>
      <w:r>
        <w:rPr>
          <w:rStyle w:val="CommentReference"/>
        </w:rPr>
        <w:annotationRef/>
      </w:r>
      <w:r>
        <w:t>Why is this comment attached directly to this sentence?  There aren’t any citations here.  Was it supposed to be attached somewhere else or is this an objection to the general concept of violent video game effects of prosocial behavior?  If it’s the latter, I added the words “appear to”</w:t>
      </w:r>
      <w:r w:rsidR="00F80DC1">
        <w:t>.</w:t>
      </w:r>
    </w:p>
  </w:comment>
  <w:comment w:id="13" w:author="Ian Zimmerman" w:date="2017-07-20T17:53:00Z" w:initials="IZ">
    <w:p w14:paraId="60AC476A" w14:textId="1C15E557" w:rsidR="00466638" w:rsidRDefault="00466638">
      <w:pPr>
        <w:pStyle w:val="CommentText"/>
      </w:pPr>
      <w:r>
        <w:rPr>
          <w:rStyle w:val="CommentReference"/>
        </w:rPr>
        <w:annotationRef/>
      </w:r>
      <w:r>
        <w:t>In response to Joe’s comment 6: There’s the excitation transfer model, as well as emotional arousal (i.e., higher levels of anger and hostility).  It may seem trite, but there's also social learning.</w:t>
      </w:r>
    </w:p>
  </w:comment>
  <w:comment w:id="15" w:author="Hilgard, Joseph" w:date="2017-07-20T17:53:00Z" w:initials="HJ">
    <w:p w14:paraId="70D9183D" w14:textId="42E95C87" w:rsidR="00466638" w:rsidRDefault="00466638">
      <w:pPr>
        <w:pStyle w:val="CommentText"/>
      </w:pPr>
      <w:r>
        <w:rPr>
          <w:rStyle w:val="CommentReference"/>
        </w:rPr>
        <w:annotationRef/>
      </w:r>
      <w:r>
        <w:rPr>
          <w:rStyle w:val="CommentReference"/>
        </w:rPr>
        <w:t xml:space="preserve">These studies are based only on cross-sectional data, indicating the need for experimental study (i.e., this paper). </w:t>
      </w:r>
    </w:p>
  </w:comment>
  <w:comment w:id="16" w:author="Lueke, Adam" w:date="2017-07-20T17:53:00Z" w:initials="LA">
    <w:p w14:paraId="5DCD0064" w14:textId="24885FC0" w:rsidR="00F80DC1" w:rsidRDefault="00F80DC1">
      <w:pPr>
        <w:pStyle w:val="CommentText"/>
      </w:pPr>
      <w:r>
        <w:rPr>
          <w:rStyle w:val="CommentReference"/>
        </w:rPr>
        <w:annotationRef/>
      </w:r>
      <w:r>
        <w:t>Our goal is not to directly test the effect of violent video games on prosocial behavior, so a statement like that is somewhat misleading if it were to be introduced into the text.  Right now this is just building a case for how prosocial behavior has been shown to be affected so that we can introduce our main concept of violence within a prosocial context, which is fundamentally different than these citations here.</w:t>
      </w:r>
    </w:p>
  </w:comment>
  <w:comment w:id="17" w:author="Hilgard, Joseph" w:date="2017-07-20T17:53:00Z" w:initials="HJ">
    <w:p w14:paraId="5B7E1654" w14:textId="52CA2863" w:rsidR="00466638" w:rsidRDefault="00466638">
      <w:pPr>
        <w:pStyle w:val="CommentText"/>
      </w:pPr>
      <w:r>
        <w:rPr>
          <w:rStyle w:val="CommentReference"/>
        </w:rPr>
        <w:annotationRef/>
      </w:r>
      <w:r w:rsidRPr="00D52E93">
        <w:t>http://journals.plos.org/plosone/article?id=10.1371/journal.pone.0068382</w:t>
      </w:r>
    </w:p>
  </w:comment>
  <w:comment w:id="19" w:author="Hilgard, Joseph" w:date="2017-07-20T17:53:00Z" w:initials="HJ">
    <w:p w14:paraId="5B39D924" w14:textId="77777777" w:rsidR="00466638" w:rsidRDefault="00466638">
      <w:pPr>
        <w:pStyle w:val="CommentText"/>
      </w:pPr>
      <w:r>
        <w:rPr>
          <w:rStyle w:val="CommentReference"/>
        </w:rPr>
        <w:annotationRef/>
      </w:r>
      <w:r>
        <w:t xml:space="preserve">I might suggest that cooperative gameplay is a context </w:t>
      </w:r>
      <w:r>
        <w:rPr>
          <w:i/>
        </w:rPr>
        <w:t>around</w:t>
      </w:r>
      <w:r>
        <w:t xml:space="preserve"> the violent game, whereas a save-the-world plot is a context </w:t>
      </w:r>
      <w:r>
        <w:rPr>
          <w:i/>
        </w:rPr>
        <w:t>within</w:t>
      </w:r>
      <w:r>
        <w:t xml:space="preserve"> the violent game, if you know what I mean. </w:t>
      </w:r>
    </w:p>
    <w:p w14:paraId="657C2F52" w14:textId="77777777" w:rsidR="00466638" w:rsidRDefault="00466638">
      <w:pPr>
        <w:pStyle w:val="CommentText"/>
      </w:pPr>
    </w:p>
    <w:p w14:paraId="307C3076" w14:textId="560A35FA" w:rsidR="00466638" w:rsidRPr="00D52E93" w:rsidRDefault="00466638">
      <w:pPr>
        <w:pStyle w:val="CommentText"/>
      </w:pPr>
      <w:r>
        <w:t xml:space="preserve">This is interesting to consider because most studies have focused on clearly antisocial violent video games such as Grand Theft Auto or Mortal </w:t>
      </w:r>
      <w:proofErr w:type="spellStart"/>
      <w:r>
        <w:t>Kombat</w:t>
      </w:r>
      <w:proofErr w:type="spellEnd"/>
      <w:r>
        <w:t>.</w:t>
      </w:r>
    </w:p>
  </w:comment>
  <w:comment w:id="20" w:author="Lueke, Adam" w:date="2017-07-20T17:53:00Z" w:initials="LA">
    <w:p w14:paraId="64C73067" w14:textId="44FAC212" w:rsidR="00366F91" w:rsidRDefault="00366F91" w:rsidP="0005301A">
      <w:pPr>
        <w:pStyle w:val="CommentText"/>
      </w:pPr>
      <w:r>
        <w:rPr>
          <w:rStyle w:val="CommentReference"/>
        </w:rPr>
        <w:annotationRef/>
      </w:r>
      <w:r w:rsidR="0005301A">
        <w:t>The distinction is interesting, so I put in a sentence to add to the difference between our current study and the past studies dealing with prosocial behavior in a cooperative context.</w:t>
      </w:r>
    </w:p>
  </w:comment>
  <w:comment w:id="30" w:author="Hilgard, Joseph" w:date="2017-07-20T17:53:00Z" w:initials="HJ">
    <w:p w14:paraId="0ACB0E06" w14:textId="3B1442C4" w:rsidR="00466638" w:rsidRDefault="00466638">
      <w:pPr>
        <w:pStyle w:val="CommentText"/>
      </w:pPr>
      <w:r>
        <w:rPr>
          <w:rStyle w:val="CommentReference"/>
        </w:rPr>
        <w:annotationRef/>
      </w:r>
      <w:r>
        <w:t>It would be helpful to include the theory behind the “help Red Cross / save lives” manipulation and to present this up front as a hypothesis</w:t>
      </w:r>
    </w:p>
  </w:comment>
  <w:comment w:id="31" w:author="Lueke, Adam" w:date="2017-07-20T17:53:00Z" w:initials="LA">
    <w:p w14:paraId="7D86752E" w14:textId="5895BB71" w:rsidR="00F80DC1" w:rsidRDefault="00F80DC1">
      <w:pPr>
        <w:pStyle w:val="CommentText"/>
      </w:pPr>
      <w:r>
        <w:rPr>
          <w:rStyle w:val="CommentReference"/>
        </w:rPr>
        <w:annotationRef/>
      </w:r>
      <w:r>
        <w:t>There wasn’t a theory per se.  We just thought that if the context of the helping measure matched the context of the prosocial nature of the violent video game then it would be more likely to elicit effects.</w:t>
      </w:r>
      <w:r w:rsidR="00366F91">
        <w:t xml:space="preserve">  I put a sentence in to address that.</w:t>
      </w:r>
    </w:p>
  </w:comment>
  <w:comment w:id="35" w:author="Hilgard, Joseph" w:date="2017-07-20T17:53:00Z" w:initials="HJ">
    <w:p w14:paraId="03A6BF67" w14:textId="3760BD6E" w:rsidR="00466638" w:rsidRDefault="00466638">
      <w:pPr>
        <w:pStyle w:val="CommentText"/>
      </w:pPr>
      <w:r>
        <w:rPr>
          <w:rStyle w:val="CommentReference"/>
        </w:rPr>
        <w:annotationRef/>
      </w:r>
      <w:r>
        <w:t xml:space="preserve">Simmons, J.P, Nelson, L.D., and </w:t>
      </w:r>
      <w:proofErr w:type="spellStart"/>
      <w:r>
        <w:t>Simonsohn</w:t>
      </w:r>
      <w:proofErr w:type="spellEnd"/>
      <w:r>
        <w:t xml:space="preserve">, U. (2012) A 21-word solution. Retrieved from </w:t>
      </w:r>
      <w:r w:rsidRPr="002A6DED">
        <w:t>https://papers.ssrn.com/sol3/papers.cfm?abstract_id=2160588</w:t>
      </w:r>
    </w:p>
  </w:comment>
  <w:comment w:id="37" w:author="Bartholow, Bruce D." w:date="2017-07-20T17:53:00Z" w:initials="BBD">
    <w:p w14:paraId="6C1BFC7A" w14:textId="2B26E5E2" w:rsidR="0056633A" w:rsidRDefault="0056633A">
      <w:pPr>
        <w:pStyle w:val="CommentText"/>
      </w:pPr>
      <w:r>
        <w:rPr>
          <w:rStyle w:val="CommentReference"/>
        </w:rPr>
        <w:annotationRef/>
      </w:r>
      <w:r>
        <w:t>Presumably someone knows the actual numbers here…</w:t>
      </w:r>
    </w:p>
  </w:comment>
  <w:comment w:id="40" w:author="Hilgard, Joseph" w:date="2017-07-20T17:53:00Z" w:initials="HJ">
    <w:p w14:paraId="5DD1514B" w14:textId="1CDF030B" w:rsidR="00466638" w:rsidRDefault="00466638">
      <w:pPr>
        <w:pStyle w:val="CommentText"/>
      </w:pPr>
      <w:r>
        <w:rPr>
          <w:rStyle w:val="CommentReference"/>
        </w:rPr>
        <w:annotationRef/>
      </w:r>
      <w:r>
        <w:t>It is also helpful to describe how randomization was performed. Coin toss? Random number? Sampling to a quota of N per cell?</w:t>
      </w:r>
    </w:p>
  </w:comment>
  <w:comment w:id="41" w:author="Ian Zimmerman" w:date="2017-07-20T17:53:00Z" w:initials="IZ">
    <w:p w14:paraId="4306D8AF" w14:textId="6D724DCF" w:rsidR="0026126B" w:rsidRDefault="0026126B">
      <w:pPr>
        <w:pStyle w:val="CommentText"/>
      </w:pPr>
      <w:r>
        <w:rPr>
          <w:rStyle w:val="CommentReference"/>
        </w:rPr>
        <w:annotationRef/>
      </w:r>
      <w:r>
        <w:t>In response to Joe’s comment 18: At MU, we sampled to a quota of N per cell.</w:t>
      </w:r>
    </w:p>
  </w:comment>
  <w:comment w:id="58" w:author="Nilou Assar" w:date="2017-09-06T09:41:00Z" w:initials="NA">
    <w:p w14:paraId="5620F50D" w14:textId="1DFE6D7F" w:rsidR="001A738A" w:rsidRDefault="001A738A">
      <w:pPr>
        <w:pStyle w:val="CommentText"/>
      </w:pPr>
      <w:r>
        <w:rPr>
          <w:rStyle w:val="CommentReference"/>
        </w:rPr>
        <w:annotationRef/>
      </w:r>
      <w:r>
        <w:t>Adam: The way this is explained infers p-hacking, so I explained it in more detail above.</w:t>
      </w:r>
    </w:p>
  </w:comment>
  <w:comment w:id="64" w:author="Niloufar Assar" w:date="2017-07-20T17:53:00Z" w:initials="NA">
    <w:p w14:paraId="04795AA2" w14:textId="3C2E6EDF" w:rsidR="0002667B" w:rsidRDefault="0002667B">
      <w:pPr>
        <w:pStyle w:val="CommentText"/>
      </w:pPr>
      <w:r>
        <w:rPr>
          <w:rStyle w:val="CommentReference"/>
        </w:rPr>
        <w:annotationRef/>
      </w:r>
      <w:r>
        <w:t>Adam: I thought being specific here was better.</w:t>
      </w:r>
    </w:p>
  </w:comment>
  <w:comment w:id="84" w:author="Niloufar Assar" w:date="2017-07-20T17:53:00Z" w:initials="NA">
    <w:p w14:paraId="2A130EDA" w14:textId="5797598E" w:rsidR="00F06AEA" w:rsidRDefault="00F06AEA">
      <w:pPr>
        <w:pStyle w:val="CommentText"/>
      </w:pPr>
      <w:r>
        <w:rPr>
          <w:rStyle w:val="CommentReference"/>
        </w:rPr>
        <w:annotationRef/>
      </w:r>
      <w:r>
        <w:t>Adam – this is in keeping with the reporting of the above results as not far away from significance</w:t>
      </w:r>
    </w:p>
  </w:comment>
  <w:comment w:id="94" w:author="Niloufar Assar" w:date="2017-07-20T17:53:00Z" w:initials="NA">
    <w:p w14:paraId="7319A777" w14:textId="360A6040" w:rsidR="00F06AEA" w:rsidRDefault="00F06AEA">
      <w:pPr>
        <w:pStyle w:val="CommentText"/>
      </w:pPr>
      <w:r>
        <w:rPr>
          <w:rStyle w:val="CommentReference"/>
        </w:rPr>
        <w:annotationRef/>
      </w:r>
      <w:r>
        <w:t>I’m sure we’d have to change the colors</w:t>
      </w:r>
      <w:r w:rsidR="004933F7">
        <w:t xml:space="preserve"> to black and gray for publication purposes, but just being explicit here.</w:t>
      </w:r>
    </w:p>
  </w:comment>
  <w:comment w:id="98" w:author="Nilou Assar" w:date="2017-09-05T18:12:00Z" w:initials="NA">
    <w:p w14:paraId="203020E0" w14:textId="5A73869B" w:rsidR="00B22483" w:rsidRDefault="00B22483">
      <w:pPr>
        <w:pStyle w:val="CommentText"/>
      </w:pPr>
      <w:r>
        <w:rPr>
          <w:rStyle w:val="CommentReference"/>
        </w:rPr>
        <w:annotationRef/>
      </w:r>
      <w:r w:rsidR="00AE0719">
        <w:t>Why are there fewer tests being shown in this gra</w:t>
      </w:r>
      <w:r w:rsidR="001A738A">
        <w:t>ph compared to the same graph in the previous results</w:t>
      </w:r>
      <w:r w:rsidR="00AE0719">
        <w:t xml:space="preserve"> you reported, Joe, which is shown deleted below?</w:t>
      </w:r>
    </w:p>
  </w:comment>
  <w:comment w:id="109" w:author="Nilou Assar" w:date="2017-09-05T20:45:00Z" w:initials="NA">
    <w:p w14:paraId="7D006627" w14:textId="0986E448" w:rsidR="00C64F57" w:rsidRDefault="00C64F57">
      <w:pPr>
        <w:pStyle w:val="CommentText"/>
      </w:pPr>
      <w:r>
        <w:rPr>
          <w:rStyle w:val="CommentReference"/>
        </w:rPr>
        <w:annotationRef/>
      </w:r>
      <w:r>
        <w:t>Adam: I was a bit stronger here, because she straight messed up during that semester – she was the only confederate working that semester as well</w:t>
      </w:r>
    </w:p>
  </w:comment>
  <w:comment w:id="113" w:author="Niloufar Assar" w:date="2017-07-20T17:53:00Z" w:initials="NA">
    <w:p w14:paraId="6173D9AA" w14:textId="6692892F" w:rsidR="00D24172" w:rsidRDefault="00D24172">
      <w:pPr>
        <w:pStyle w:val="CommentText"/>
      </w:pPr>
      <w:r>
        <w:rPr>
          <w:rStyle w:val="CommentReference"/>
        </w:rPr>
        <w:annotationRef/>
      </w:r>
      <w:r>
        <w:t xml:space="preserve">Adam: I think this provides a pretty good basis to work from as a Discussion for this paper and the way we are presenting it.  We can obviously add ideas about </w:t>
      </w:r>
      <w:r w:rsidR="00665AB6">
        <w:t>what these ambiguous results COULD mean as speculation, but this is an overall good summary.  We also would obviously need to add a limitations section, including the bad confederate that caused the elimination of a semester’s worth of data, the helping procedure used which caused a floor effect, and perhaps the use of the control game, since aggression can be used quite easily in a racing game by smashing into other cars that are in your way.  I’ll enter these later after we get everything else smoothed out.</w:t>
      </w:r>
    </w:p>
  </w:comment>
  <w:comment w:id="117" w:author="Niloufar Assar" w:date="2017-07-20T17:53:00Z" w:initials="NA">
    <w:p w14:paraId="55E14793" w14:textId="4053D6A5" w:rsidR="00D24172" w:rsidRDefault="00D24172">
      <w:pPr>
        <w:pStyle w:val="CommentText"/>
      </w:pPr>
      <w:r>
        <w:rPr>
          <w:rStyle w:val="CommentReference"/>
        </w:rPr>
        <w:annotationRef/>
      </w:r>
      <w:r>
        <w:t xml:space="preserve">This </w:t>
      </w:r>
      <w:r w:rsidR="00665AB6">
        <w:t>sentence needs to be eliminated based on everything I said before about the continued collection being an a priori decision.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A97725" w15:done="0"/>
  <w15:commentEx w15:paraId="5D50D959" w15:paraIdParent="6DA97725" w15:done="0"/>
  <w15:commentEx w15:paraId="41081BF5" w15:done="0"/>
  <w15:commentEx w15:paraId="56E2C363" w15:done="0"/>
  <w15:commentEx w15:paraId="0C9FD760" w15:paraIdParent="56E2C363" w15:done="0"/>
  <w15:commentEx w15:paraId="055B0C3F" w15:done="0"/>
  <w15:commentEx w15:paraId="5A39D869" w15:paraIdParent="055B0C3F" w15:done="0"/>
  <w15:commentEx w15:paraId="60AC476A" w15:done="0"/>
  <w15:commentEx w15:paraId="70D9183D" w15:done="0"/>
  <w15:commentEx w15:paraId="5DCD0064" w15:paraIdParent="70D9183D" w15:done="0"/>
  <w15:commentEx w15:paraId="5B7E1654" w15:done="0"/>
  <w15:commentEx w15:paraId="307C3076" w15:done="0"/>
  <w15:commentEx w15:paraId="64C73067" w15:paraIdParent="307C3076" w15:done="0"/>
  <w15:commentEx w15:paraId="0ACB0E06" w15:done="0"/>
  <w15:commentEx w15:paraId="7D86752E" w15:paraIdParent="0ACB0E06" w15:done="0"/>
  <w15:commentEx w15:paraId="03A6BF67" w15:done="0"/>
  <w15:commentEx w15:paraId="6C1BFC7A" w15:done="0"/>
  <w15:commentEx w15:paraId="5DD1514B" w15:done="0"/>
  <w15:commentEx w15:paraId="4306D8AF" w15:done="0"/>
  <w15:commentEx w15:paraId="5620F50D" w15:done="0"/>
  <w15:commentEx w15:paraId="04795AA2" w15:done="0"/>
  <w15:commentEx w15:paraId="2A130EDA" w15:done="0"/>
  <w15:commentEx w15:paraId="7319A777" w15:done="0"/>
  <w15:commentEx w15:paraId="203020E0" w15:done="0"/>
  <w15:commentEx w15:paraId="7D006627" w15:done="0"/>
  <w15:commentEx w15:paraId="6173D9AA" w15:done="0"/>
  <w15:commentEx w15:paraId="55E147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tholow, Bruce D.">
    <w15:presenceInfo w15:providerId="None" w15:userId="Bartholow, Bruce D."/>
  </w15:person>
  <w15:person w15:author="Hilgard, Joseph">
    <w15:presenceInfo w15:providerId="None" w15:userId="Hilgard, Joseph"/>
  </w15:person>
  <w15:person w15:author="Lueke, Adam">
    <w15:presenceInfo w15:providerId="AD" w15:userId="S-1-5-21-1843496710-747999658-3888420525-346081"/>
  </w15:person>
  <w15:person w15:author="Nilou Assar">
    <w15:presenceInfo w15:providerId="Windows Live" w15:userId="4fc3db6641395a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740"/>
    <w:rsid w:val="00004D49"/>
    <w:rsid w:val="0002667B"/>
    <w:rsid w:val="000454CC"/>
    <w:rsid w:val="0005301A"/>
    <w:rsid w:val="000821EF"/>
    <w:rsid w:val="000E61A5"/>
    <w:rsid w:val="000F046F"/>
    <w:rsid w:val="00105A90"/>
    <w:rsid w:val="0016310A"/>
    <w:rsid w:val="001842C3"/>
    <w:rsid w:val="00186937"/>
    <w:rsid w:val="001A738A"/>
    <w:rsid w:val="001F7CB0"/>
    <w:rsid w:val="0021070E"/>
    <w:rsid w:val="0025762D"/>
    <w:rsid w:val="0026126B"/>
    <w:rsid w:val="00285FB2"/>
    <w:rsid w:val="00292EBD"/>
    <w:rsid w:val="002A6DED"/>
    <w:rsid w:val="002B6145"/>
    <w:rsid w:val="002C655B"/>
    <w:rsid w:val="002E1DD0"/>
    <w:rsid w:val="00335872"/>
    <w:rsid w:val="00336856"/>
    <w:rsid w:val="00343BF8"/>
    <w:rsid w:val="00366F91"/>
    <w:rsid w:val="00455CA6"/>
    <w:rsid w:val="00466638"/>
    <w:rsid w:val="00473FF1"/>
    <w:rsid w:val="00480918"/>
    <w:rsid w:val="004933F7"/>
    <w:rsid w:val="004C1432"/>
    <w:rsid w:val="0056633A"/>
    <w:rsid w:val="00566843"/>
    <w:rsid w:val="005738EA"/>
    <w:rsid w:val="00585110"/>
    <w:rsid w:val="00585E12"/>
    <w:rsid w:val="005A0C49"/>
    <w:rsid w:val="005C0531"/>
    <w:rsid w:val="005C55D6"/>
    <w:rsid w:val="005E1C9C"/>
    <w:rsid w:val="006336C7"/>
    <w:rsid w:val="0066384B"/>
    <w:rsid w:val="00665AB6"/>
    <w:rsid w:val="00667C5B"/>
    <w:rsid w:val="006866D0"/>
    <w:rsid w:val="006867F1"/>
    <w:rsid w:val="00687E36"/>
    <w:rsid w:val="006A28B0"/>
    <w:rsid w:val="006B7DBD"/>
    <w:rsid w:val="006E48A7"/>
    <w:rsid w:val="006F33D0"/>
    <w:rsid w:val="006F4C54"/>
    <w:rsid w:val="0071054F"/>
    <w:rsid w:val="00715E9B"/>
    <w:rsid w:val="0073445A"/>
    <w:rsid w:val="007435F4"/>
    <w:rsid w:val="00756992"/>
    <w:rsid w:val="0078099F"/>
    <w:rsid w:val="007A7C46"/>
    <w:rsid w:val="007B4BDB"/>
    <w:rsid w:val="007D4922"/>
    <w:rsid w:val="00824F05"/>
    <w:rsid w:val="00832992"/>
    <w:rsid w:val="008337D7"/>
    <w:rsid w:val="008539F8"/>
    <w:rsid w:val="008B21EF"/>
    <w:rsid w:val="008B5497"/>
    <w:rsid w:val="008B7531"/>
    <w:rsid w:val="008C3DAC"/>
    <w:rsid w:val="008E43F2"/>
    <w:rsid w:val="008E5981"/>
    <w:rsid w:val="008F7C9D"/>
    <w:rsid w:val="00925D19"/>
    <w:rsid w:val="0098366A"/>
    <w:rsid w:val="00990267"/>
    <w:rsid w:val="009C6CF9"/>
    <w:rsid w:val="009D12B5"/>
    <w:rsid w:val="00A36E92"/>
    <w:rsid w:val="00A832F2"/>
    <w:rsid w:val="00AC133E"/>
    <w:rsid w:val="00AE0719"/>
    <w:rsid w:val="00B05032"/>
    <w:rsid w:val="00B22483"/>
    <w:rsid w:val="00B25585"/>
    <w:rsid w:val="00B26182"/>
    <w:rsid w:val="00B440F4"/>
    <w:rsid w:val="00B45522"/>
    <w:rsid w:val="00B82D02"/>
    <w:rsid w:val="00B93DA7"/>
    <w:rsid w:val="00BA67AF"/>
    <w:rsid w:val="00C12970"/>
    <w:rsid w:val="00C14FA8"/>
    <w:rsid w:val="00C46821"/>
    <w:rsid w:val="00C51740"/>
    <w:rsid w:val="00C64F57"/>
    <w:rsid w:val="00CA0CA9"/>
    <w:rsid w:val="00CB783C"/>
    <w:rsid w:val="00CD79D6"/>
    <w:rsid w:val="00D008D2"/>
    <w:rsid w:val="00D14EF0"/>
    <w:rsid w:val="00D24172"/>
    <w:rsid w:val="00D52E93"/>
    <w:rsid w:val="00D650F3"/>
    <w:rsid w:val="00D91B29"/>
    <w:rsid w:val="00DA7827"/>
    <w:rsid w:val="00E7407B"/>
    <w:rsid w:val="00E76A72"/>
    <w:rsid w:val="00E839B9"/>
    <w:rsid w:val="00EB0986"/>
    <w:rsid w:val="00ED000C"/>
    <w:rsid w:val="00EF7C73"/>
    <w:rsid w:val="00F06AEA"/>
    <w:rsid w:val="00F405F4"/>
    <w:rsid w:val="00F56C6A"/>
    <w:rsid w:val="00F66D9D"/>
    <w:rsid w:val="00F76D87"/>
    <w:rsid w:val="00F80DC1"/>
    <w:rsid w:val="00F8448C"/>
    <w:rsid w:val="00F95055"/>
    <w:rsid w:val="00F97F40"/>
    <w:rsid w:val="00FB65C4"/>
    <w:rsid w:val="00FC2185"/>
    <w:rsid w:val="00FD2B48"/>
    <w:rsid w:val="00FD3C0A"/>
    <w:rsid w:val="00FD70B5"/>
    <w:rsid w:val="00FF0B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0CFF4"/>
  <w15:docId w15:val="{D321EE97-0DC2-4857-84FE-B3F16D151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032"/>
    <w:rPr>
      <w:color w:val="0563C1" w:themeColor="hyperlink"/>
      <w:u w:val="single"/>
    </w:rPr>
  </w:style>
  <w:style w:type="paragraph" w:styleId="BalloonText">
    <w:name w:val="Balloon Text"/>
    <w:basedOn w:val="Normal"/>
    <w:link w:val="BalloonTextChar"/>
    <w:uiPriority w:val="99"/>
    <w:semiHidden/>
    <w:unhideWhenUsed/>
    <w:rsid w:val="005A0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0C49"/>
    <w:rPr>
      <w:rFonts w:ascii="Lucida Grande" w:hAnsi="Lucida Grande" w:cs="Lucida Grande"/>
      <w:sz w:val="18"/>
      <w:szCs w:val="18"/>
    </w:rPr>
  </w:style>
  <w:style w:type="character" w:styleId="CommentReference">
    <w:name w:val="annotation reference"/>
    <w:basedOn w:val="DefaultParagraphFont"/>
    <w:uiPriority w:val="99"/>
    <w:semiHidden/>
    <w:unhideWhenUsed/>
    <w:rsid w:val="005A0C49"/>
    <w:rPr>
      <w:sz w:val="18"/>
      <w:szCs w:val="18"/>
    </w:rPr>
  </w:style>
  <w:style w:type="paragraph" w:styleId="CommentText">
    <w:name w:val="annotation text"/>
    <w:basedOn w:val="Normal"/>
    <w:link w:val="CommentTextChar"/>
    <w:uiPriority w:val="99"/>
    <w:semiHidden/>
    <w:unhideWhenUsed/>
    <w:rsid w:val="005A0C49"/>
    <w:pPr>
      <w:spacing w:line="240" w:lineRule="auto"/>
    </w:pPr>
    <w:rPr>
      <w:sz w:val="24"/>
      <w:szCs w:val="24"/>
    </w:rPr>
  </w:style>
  <w:style w:type="character" w:customStyle="1" w:styleId="CommentTextChar">
    <w:name w:val="Comment Text Char"/>
    <w:basedOn w:val="DefaultParagraphFont"/>
    <w:link w:val="CommentText"/>
    <w:uiPriority w:val="99"/>
    <w:semiHidden/>
    <w:rsid w:val="005A0C49"/>
    <w:rPr>
      <w:sz w:val="24"/>
      <w:szCs w:val="24"/>
    </w:rPr>
  </w:style>
  <w:style w:type="paragraph" w:styleId="CommentSubject">
    <w:name w:val="annotation subject"/>
    <w:basedOn w:val="CommentText"/>
    <w:next w:val="CommentText"/>
    <w:link w:val="CommentSubjectChar"/>
    <w:uiPriority w:val="99"/>
    <w:semiHidden/>
    <w:unhideWhenUsed/>
    <w:rsid w:val="005A0C49"/>
    <w:rPr>
      <w:b/>
      <w:bCs/>
      <w:sz w:val="20"/>
      <w:szCs w:val="20"/>
    </w:rPr>
  </w:style>
  <w:style w:type="character" w:customStyle="1" w:styleId="CommentSubjectChar">
    <w:name w:val="Comment Subject Char"/>
    <w:basedOn w:val="CommentTextChar"/>
    <w:link w:val="CommentSubject"/>
    <w:uiPriority w:val="99"/>
    <w:semiHidden/>
    <w:rsid w:val="005A0C49"/>
    <w:rPr>
      <w:b/>
      <w:bCs/>
      <w:sz w:val="20"/>
      <w:szCs w:val="20"/>
    </w:rPr>
  </w:style>
  <w:style w:type="paragraph" w:styleId="Revision">
    <w:name w:val="Revision"/>
    <w:hidden/>
    <w:uiPriority w:val="99"/>
    <w:semiHidden/>
    <w:rsid w:val="00105A90"/>
    <w:pPr>
      <w:spacing w:after="0" w:line="240" w:lineRule="auto"/>
    </w:pPr>
  </w:style>
  <w:style w:type="character" w:styleId="Emphasis">
    <w:name w:val="Emphasis"/>
    <w:basedOn w:val="DefaultParagraphFont"/>
    <w:uiPriority w:val="20"/>
    <w:qFormat/>
    <w:rsid w:val="00B93DA7"/>
    <w:rPr>
      <w:i/>
      <w:iCs/>
    </w:rPr>
  </w:style>
  <w:style w:type="character" w:customStyle="1" w:styleId="apple-converted-space">
    <w:name w:val="apple-converted-space"/>
    <w:basedOn w:val="DefaultParagraphFont"/>
    <w:rsid w:val="00B93DA7"/>
  </w:style>
  <w:style w:type="character" w:styleId="FollowedHyperlink">
    <w:name w:val="FollowedHyperlink"/>
    <w:basedOn w:val="DefaultParagraphFont"/>
    <w:uiPriority w:val="99"/>
    <w:semiHidden/>
    <w:unhideWhenUsed/>
    <w:rsid w:val="00F405F4"/>
    <w:rPr>
      <w:color w:val="954F72" w:themeColor="followedHyperlink"/>
      <w:u w:val="single"/>
    </w:rPr>
  </w:style>
  <w:style w:type="paragraph" w:styleId="BodyText">
    <w:name w:val="Body Text"/>
    <w:basedOn w:val="Normal"/>
    <w:link w:val="BodyTextChar1"/>
    <w:rsid w:val="00B22483"/>
    <w:pPr>
      <w:spacing w:after="120" w:line="480" w:lineRule="auto"/>
      <w:ind w:firstLine="720"/>
    </w:pPr>
    <w:rPr>
      <w:rFonts w:ascii="Times New Roman" w:hAnsi="Times New Roman"/>
      <w:sz w:val="24"/>
      <w:szCs w:val="24"/>
    </w:rPr>
  </w:style>
  <w:style w:type="character" w:customStyle="1" w:styleId="BodyTextChar">
    <w:name w:val="Body Text Char"/>
    <w:basedOn w:val="DefaultParagraphFont"/>
    <w:uiPriority w:val="99"/>
    <w:semiHidden/>
    <w:rsid w:val="00B22483"/>
  </w:style>
  <w:style w:type="character" w:customStyle="1" w:styleId="BodyTextChar1">
    <w:name w:val="Body Text Char1"/>
    <w:basedOn w:val="DefaultParagraphFont"/>
    <w:link w:val="BodyText"/>
    <w:rsid w:val="00B22483"/>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mich.idm.oclc.org/login?url=http://search.proquest.com.cmich.idm.oclc.org/docview/1518748736?accountid=10181"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cmich.idm.oclc.org/login?url=http://search.proquest.com.cmich.idm.oclc.org/docview/1465233147?accountid=10181"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cmich.idm.oclc.org/login?url=http://search.proquest.com.cmich.idm.oclc.org/docview/214790373?accountid=10181" TargetMode="External"/><Relationship Id="rId5" Type="http://schemas.microsoft.com/office/2011/relationships/commentsExtended" Target="commentsExtended.xml"/><Relationship Id="rId15" Type="http://schemas.openxmlformats.org/officeDocument/2006/relationships/hyperlink" Target="http://cmich.idm.oclc.org/login?url=http://search.proquest.com.cmich.idm.oclc.org/docview/1648678842?accountid=10181" TargetMode="External"/><Relationship Id="rId10" Type="http://schemas.openxmlformats.org/officeDocument/2006/relationships/hyperlink" Target="http://cmich.idm.oclc.org/login?url=http://search.proquest.com.cmich.idm.oclc.org/docview/619875486?accountid=10181" TargetMode="External"/><Relationship Id="rId4" Type="http://schemas.openxmlformats.org/officeDocument/2006/relationships/comments" Target="comments.xml"/><Relationship Id="rId9" Type="http://schemas.openxmlformats.org/officeDocument/2006/relationships/image" Target="media/image4.png"/><Relationship Id="rId14" Type="http://schemas.openxmlformats.org/officeDocument/2006/relationships/hyperlink" Target="http://cmich.idm.oclc.org/login?url=http://search.proquest.com.cmich.idm.oclc.org/docview/867773860?accountid=10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4939</Words>
  <Characters>28157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Niloufar Assar</dc:creator>
  <cp:lastModifiedBy>Nilou Assar</cp:lastModifiedBy>
  <cp:revision>2</cp:revision>
  <dcterms:created xsi:type="dcterms:W3CDTF">2017-09-06T13:49:00Z</dcterms:created>
  <dcterms:modified xsi:type="dcterms:W3CDTF">2017-09-06T13:49:00Z</dcterms:modified>
</cp:coreProperties>
</file>